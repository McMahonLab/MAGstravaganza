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763BF5">
        <w:t>17</w:t>
      </w:r>
    </w:p>
    <w:p w:rsidR="00426301" w:rsidRDefault="00E240CC" w:rsidP="009A3C29">
      <w:pPr>
        <w:spacing w:line="480" w:lineRule="auto"/>
      </w:pPr>
      <w:r>
        <w:t>Article</w:t>
      </w:r>
      <w:r w:rsidR="00426301">
        <w:t xml:space="preserve"> word count:</w:t>
      </w:r>
      <w:r w:rsidR="00B73579">
        <w:t xml:space="preserve"> </w:t>
      </w:r>
      <w:r w:rsidR="006F00F3">
        <w:t>5,17</w:t>
      </w:r>
      <w:r w:rsidR="00FC1461">
        <w:t>7</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A3EAC">
        <w:t>Nutrient cycles revealed through genomes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w:t>
      </w:r>
      <w:r w:rsidR="00481E13">
        <w:t xml:space="preserve"> for microbial taxa</w:t>
      </w:r>
      <w:r w:rsidR="00C46A39">
        <w:t xml:space="preserve"> in freshwater biogeochemical cycl</w:t>
      </w:r>
      <w:r w:rsidR="00927BFD">
        <w:t>es</w:t>
      </w:r>
      <w:r w:rsidR="00C46A39">
        <w:t xml:space="preserve">. Our metagenomic time series span multiple years and </w:t>
      </w:r>
      <w:r w:rsidR="00367EC1">
        <w:t>originate</w:t>
      </w:r>
      <w:r w:rsidR="00C46A39">
        <w:t xml:space="preserve"> from a eutrophic lake </w:t>
      </w:r>
      <w:r w:rsidR="0081130A">
        <w:t xml:space="preserve">(Lake Mendota) </w:t>
      </w:r>
      <w:r w:rsidR="00C46A39">
        <w:t xml:space="preserve">and a </w:t>
      </w:r>
      <w:proofErr w:type="spellStart"/>
      <w:r w:rsidR="00C46A39">
        <w:t>humic</w:t>
      </w:r>
      <w:proofErr w:type="spellEnd"/>
      <w:r w:rsidR="00C46A39">
        <w:t xml:space="preserve">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w:t>
      </w:r>
      <w:proofErr w:type="spellStart"/>
      <w:r w:rsidR="00C46A39">
        <w:t>phototrophy</w:t>
      </w:r>
      <w:proofErr w:type="spellEnd"/>
      <w:r w:rsidR="00C46A39">
        <w:t xml:space="preserve">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481E13">
        <w:t xml:space="preserve">receive </w:t>
      </w:r>
      <w:r w:rsidRPr="00797487">
        <w:t xml:space="preserve">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 xml:space="preserve">ioxide (0.2 </w:t>
      </w:r>
      <w:proofErr w:type="spellStart"/>
      <w:r w:rsidR="00ED08EA">
        <w:rPr>
          <w:color w:val="000000"/>
        </w:rPr>
        <w:t>Pg</w:t>
      </w:r>
      <w:proofErr w:type="spellEnd"/>
      <w:r w:rsidR="00ED08EA">
        <w:rPr>
          <w:color w:val="000000"/>
        </w:rPr>
        <w:t xml:space="preserve"> C/year) or buried in sediments</w:t>
      </w:r>
      <w:r w:rsidR="00EE7138" w:rsidRPr="00797487">
        <w:rPr>
          <w:color w:val="000000"/>
        </w:rPr>
        <w:t xml:space="preserve">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w:t>
      </w:r>
      <w:r w:rsidR="00481E13">
        <w:t>in</w:t>
      </w:r>
      <w:r w:rsidRPr="00797487">
        <w:t xml:space="preserve"> cultured isolates</w:t>
      </w:r>
      <w:r w:rsidR="004F0285">
        <w:t xml:space="preserve"> and </w:t>
      </w:r>
      <w:r w:rsidR="00DB1002">
        <w:t xml:space="preserve">microscopy fluorescence in situ hybridization coupled to </w:t>
      </w:r>
      <w:proofErr w:type="spellStart"/>
      <w:r w:rsidR="00DB1002">
        <w:t>microautoradiography</w:t>
      </w:r>
      <w:proofErr w:type="spellEnd"/>
      <w:r w:rsidR="00DB1002">
        <w:t xml:space="preserve"> to detect incorporation of labeled substrates</w:t>
      </w:r>
      <w:r w:rsidR="00DB1002" w:rsidRPr="00797487">
        <w:t xml:space="preserve"> </w:t>
      </w:r>
      <w:r w:rsidR="00481E13">
        <w:t xml:space="preserve">in uncultured lineages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w:t>
      </w:r>
      <w:r w:rsidR="004F0285">
        <w:lastRenderedPageBreak/>
        <w:t>link microbial taxa to predicted biogeochemical functions</w:t>
      </w:r>
      <w:r w:rsidR="00DB1002">
        <w:t xml:space="preserve">, generating </w:t>
      </w:r>
      <w:r w:rsidR="00481E13">
        <w:t>hypotheses</w:t>
      </w:r>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w:t>
      </w:r>
      <w:proofErr w:type="spellStart"/>
      <w:r w:rsidR="003C46E1" w:rsidRPr="00797487">
        <w:t>humic</w:t>
      </w:r>
      <w:proofErr w:type="spellEnd"/>
      <w:r w:rsidR="003C46E1" w:rsidRPr="00797487">
        <w:t xml:space="preserve">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than </w:t>
      </w:r>
      <w:r w:rsidR="00862FC8" w:rsidRPr="00797487">
        <w:lastRenderedPageBreak/>
        <w:t xml:space="preserve">dissimilatory sulfate reduction pathways, in contrast to what is thought to be the case in marine systems. We split the broader category of primary production into different types of </w:t>
      </w:r>
      <w:proofErr w:type="spellStart"/>
      <w:r w:rsidR="00862FC8" w:rsidRPr="00797487">
        <w:t>phototrophy</w:t>
      </w:r>
      <w:proofErr w:type="spellEnd"/>
      <w:r w:rsidR="00862FC8"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w:t>
      </w:r>
      <w:r w:rsidRPr="00797487">
        <w:lastRenderedPageBreak/>
        <w:t xml:space="preserve">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402428">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2007)","previouslyFormattedCitation":"(Shade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 xml:space="preserve">a custom </w:t>
      </w:r>
      <w:r w:rsidR="00C854FD" w:rsidRPr="00797487">
        <w:lastRenderedPageBreak/>
        <w:t>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As recommended by Bowers et</w:t>
      </w:r>
      <w:r w:rsidR="00B05AB8">
        <w:t xml:space="preserve"> </w:t>
      </w:r>
      <w:r w:rsidR="00ED08EA">
        <w:t>al., 2017, o</w:t>
      </w:r>
      <w:r w:rsidR="00025EB1" w:rsidRPr="002C4D58">
        <w:t xml:space="preserve">nly MAGs </w:t>
      </w:r>
      <w:r w:rsidR="00025EB1">
        <w:t xml:space="preserve">that were </w:t>
      </w:r>
      <w:r w:rsidR="00025EB1" w:rsidRPr="002C4D58">
        <w:t xml:space="preserve">at least </w:t>
      </w:r>
      <w:r w:rsidR="00DE614B">
        <w:t xml:space="preserve">approximately </w:t>
      </w:r>
      <w:r w:rsidR="00025EB1" w:rsidRPr="002C4D58">
        <w:t>50% complete with less than 10% estimated contamination</w:t>
      </w:r>
      <w:r w:rsidR="005828EF">
        <w:t>/redundancy</w:t>
      </w:r>
      <w:r w:rsidR="00025EB1" w:rsidRPr="002C4D58">
        <w:t xml:space="preserve"> (meeting </w:t>
      </w:r>
      <w:r w:rsidR="00025EB1" w:rsidRPr="002C4D58">
        <w:lastRenderedPageBreak/>
        <w:t>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Mendota: 99 from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 xml:space="preserve">The recovered MAGs represent a diverse set of genomes assigned to taxonomic groups typically observed in freshwater (Figure S2). </w:t>
      </w:r>
    </w:p>
    <w:p w:rsidR="008853A5" w:rsidRPr="00892F88" w:rsidRDefault="00842DE0" w:rsidP="00D90E70">
      <w:pPr>
        <w:spacing w:line="480" w:lineRule="auto"/>
        <w:jc w:val="both"/>
        <w:rPr>
          <w:b/>
        </w:rPr>
      </w:pPr>
      <w:r w:rsidRPr="00892F88">
        <w:rPr>
          <w:b/>
        </w:rPr>
        <w:t>Overview of the MAGs D</w:t>
      </w:r>
      <w:r w:rsidR="009077A1" w:rsidRPr="00892F88">
        <w:rPr>
          <w:b/>
        </w:rPr>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7D5CAE" w:rsidP="009077A1">
      <w:pPr>
        <w:spacing w:line="480" w:lineRule="auto"/>
        <w:ind w:firstLine="720"/>
        <w:jc w:val="both"/>
      </w:pPr>
      <w:r>
        <w:t>We also compared 16S rRNA gene amplicon sequencing data from the same timeframe as the metagenomes to confirm that the microbial community composition for these lakes and years was not “abnormal” compared to previous published studies (Figure S3</w:t>
      </w:r>
      <w:del w:id="1" w:author="Alexandra Linz" w:date="2018-11-01T19:33:00Z">
        <w:r w:rsidDel="0075512C">
          <w:delText>, Data S5</w:delText>
        </w:r>
      </w:del>
      <w:r>
        <w:t>).</w:t>
      </w:r>
      <w:r w:rsidR="009077A1">
        <w:t xml:space="preserve"> The observed taxonomic compositions </w:t>
      </w:r>
      <w:r w:rsidR="00D90E70">
        <w:t>were</w:t>
      </w:r>
      <w:r w:rsidR="009077A1">
        <w:t xml:space="preserve"> consistent with </w:t>
      </w:r>
      <w:r w:rsidR="00D90E70">
        <w:t xml:space="preserve">other 16S-based studies carried out on these lakes </w:t>
      </w:r>
      <w:r w:rsidR="009077A1">
        <w:fldChar w:fldCharType="begin" w:fldLock="1"/>
      </w:r>
      <w:r w:rsidR="009077A1">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rsidR="009077A1">
        <w:fldChar w:fldCharType="separate"/>
      </w:r>
      <w:r w:rsidR="009077A1" w:rsidRPr="00EE19EF">
        <w:rPr>
          <w:noProof/>
        </w:rPr>
        <w:t>(Linz et al., 2017; Hall et al., 2017)</w:t>
      </w:r>
      <w:r w:rsidR="009077A1">
        <w:fldChar w:fldCharType="end"/>
      </w:r>
      <w:r w:rsidR="009077A1">
        <w:t xml:space="preserve"> and </w:t>
      </w:r>
      <w:r w:rsidR="00197DC8">
        <w:t>with</w:t>
      </w:r>
      <w:r w:rsidR="009077A1">
        <w:t xml:space="preserve"> freshwater </w:t>
      </w:r>
      <w:r w:rsidR="00ED08EA">
        <w:t xml:space="preserve">bacterial </w:t>
      </w:r>
      <w:r w:rsidR="009077A1">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rsidR="009077A1">
        <w:t>.</w:t>
      </w:r>
    </w:p>
    <w:p w:rsidR="008853A5" w:rsidRDefault="00046BFF" w:rsidP="009077A1">
      <w:pPr>
        <w:pStyle w:val="Heading2"/>
      </w:pPr>
      <w:bookmarkStart w:id="2" w:name="_se2pvlkacpgg" w:colFirst="0" w:colLast="0"/>
      <w:bookmarkEnd w:id="2"/>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B05AB8">
        <w:t>, Data S</w:t>
      </w:r>
      <w:ins w:id="3" w:author="Alexandra Linz" w:date="2018-11-01T19:33:00Z">
        <w:r w:rsidR="0075512C">
          <w:t>5</w:t>
        </w:r>
      </w:ins>
      <w:del w:id="4" w:author="Alexandra Linz" w:date="2018-11-01T19:33:00Z">
        <w:r w:rsidR="00B05AB8" w:rsidDel="0075512C">
          <w:delText>6</w:delText>
        </w:r>
      </w:del>
      <w:r w:rsidR="00046BFF">
        <w:t xml:space="preserve">). In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Mendota have reported </w:t>
      </w:r>
      <w:r w:rsidR="00936094">
        <w:t xml:space="preserve">a strong correlation between this pathway and the </w:t>
      </w:r>
      <w:r w:rsidR="00470237">
        <w:t xml:space="preserve">cyanobacterium </w:t>
      </w:r>
      <w:r w:rsidR="00E94C82">
        <w:t xml:space="preserve">affiliated with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5" w:name="_3syggjfxgu8a" w:colFirst="0" w:colLast="0"/>
      <w:bookmarkEnd w:id="5"/>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proofErr w:type="spellStart"/>
      <w:r w:rsidR="006D0CF5" w:rsidRPr="0002485C">
        <w:rPr>
          <w:i/>
        </w:rPr>
        <w:t>Epsilonproteobacteria</w:t>
      </w:r>
      <w:proofErr w:type="spellEnd"/>
      <w:r w:rsidR="006D0CF5">
        <w:t xml:space="preserve"> in Trout Bog’s hypolimnion.</w:t>
      </w:r>
      <w:r w:rsidR="00B05AB8">
        <w:t xml:space="preserve"> </w:t>
      </w:r>
      <w:r>
        <w:t>Assimilatory sulfate reduction was</w:t>
      </w:r>
      <w:r w:rsidR="00E94C82">
        <w:t xml:space="preserve"> overall</w:t>
      </w:r>
      <w:r>
        <w:t xml:space="preserve"> the most common sulfur-related pathway identified in the MAGs</w:t>
      </w:r>
      <w:r w:rsidR="00251DEA">
        <w:t xml:space="preserve"> (Figure 2</w:t>
      </w:r>
      <w:r w:rsidR="00B05AB8">
        <w:t>, Data S</w:t>
      </w:r>
      <w:ins w:id="6" w:author="Alexandra Linz" w:date="2018-11-01T19:33:00Z">
        <w:r w:rsidR="0075512C">
          <w:t>5</w:t>
        </w:r>
      </w:ins>
      <w:del w:id="7" w:author="Alexandra Linz" w:date="2018-11-01T19:33:00Z">
        <w:r w:rsidR="00B05AB8" w:rsidDel="0075512C">
          <w:delText>6</w:delText>
        </w:r>
      </w:del>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rsidR="00B05AB8">
        <w:t>, Data S</w:t>
      </w:r>
      <w:ins w:id="8" w:author="Alexandra Linz" w:date="2018-11-01T19:33:00Z">
        <w:r w:rsidR="0075512C">
          <w:t>5</w:t>
        </w:r>
      </w:ins>
      <w:del w:id="9" w:author="Alexandra Linz" w:date="2018-11-01T19:33:00Z">
        <w:r w:rsidR="00B05AB8" w:rsidDel="0075512C">
          <w:delText>6</w:delText>
        </w:r>
      </w:del>
      <w:r w:rsidR="00251DEA">
        <w:t>)</w:t>
      </w:r>
      <w:r>
        <w:t xml:space="preserve">. In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470237">
        <w:t xml:space="preserve">MAGs affiliated with </w:t>
      </w:r>
      <w:r w:rsidR="00470237">
        <w:rPr>
          <w:i/>
        </w:rPr>
        <w:t xml:space="preserve">Cyanobacteria </w:t>
      </w:r>
      <w:r w:rsidR="00470237">
        <w:t xml:space="preserve">in Mendota and </w:t>
      </w:r>
      <w:proofErr w:type="spellStart"/>
      <w:r w:rsidR="00470237">
        <w:rPr>
          <w:i/>
        </w:rPr>
        <w:lastRenderedPageBreak/>
        <w:t>Chlorobi</w:t>
      </w:r>
      <w:proofErr w:type="spellEnd"/>
      <w:r w:rsidR="00470237">
        <w:rPr>
          <w:i/>
        </w:rPr>
        <w:t xml:space="preserve"> </w:t>
      </w:r>
      <w:r w:rsidR="00470237">
        <w:t xml:space="preserve">in Trout Bog also possessed genes encoding </w:t>
      </w:r>
      <w:proofErr w:type="spellStart"/>
      <w:r w:rsidR="00470237">
        <w:t>diazotrophy</w:t>
      </w:r>
      <w:proofErr w:type="spellEnd"/>
      <w:r w:rsidR="00470237">
        <w:t xml:space="preserve">, providing a link between carbon and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w:t>
      </w:r>
      <w:r w:rsidR="00481E13">
        <w:t>even at the</w:t>
      </w:r>
      <w:r w:rsidR="00420BB0">
        <w:t xml:space="preserve"> </w:t>
      </w:r>
      <w:r w:rsidR="00AE1032">
        <w:t>ecosystem scale.</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rsidR="002D18F2">
        <w:rPr>
          <w:i/>
        </w:rPr>
        <w:t xml:space="preserve"> </w:t>
      </w:r>
      <w:r w:rsidR="002D18F2" w:rsidRPr="002D18F2">
        <w:t>(</w:t>
      </w:r>
      <w:r w:rsidR="002D18F2">
        <w:t xml:space="preserve">including </w:t>
      </w:r>
      <w:proofErr w:type="spellStart"/>
      <w:r w:rsidR="002D18F2">
        <w:t>PnecC</w:t>
      </w:r>
      <w:proofErr w:type="spellEnd"/>
      <w:r w:rsidR="002D18F2">
        <w:t xml:space="preserve">, LD28, and </w:t>
      </w:r>
      <w:proofErr w:type="spellStart"/>
      <w:r w:rsidR="002D18F2">
        <w:rPr>
          <w:i/>
        </w:rPr>
        <w:t>Zwartia</w:t>
      </w:r>
      <w:proofErr w:type="spellEnd"/>
      <w:r w:rsidR="002D18F2">
        <w:rPr>
          <w:i/>
        </w:rPr>
        <w:t xml:space="preserve"> </w:t>
      </w:r>
      <w:proofErr w:type="spellStart"/>
      <w:r w:rsidR="002D18F2">
        <w:rPr>
          <w:i/>
        </w:rPr>
        <w:t>alpina</w:t>
      </w:r>
      <w:proofErr w:type="spellEnd"/>
      <w:r w:rsidR="002D18F2">
        <w:rPr>
          <w:i/>
        </w:rPr>
        <w:t>)</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 xml:space="preserve">AAP, which </w:t>
      </w:r>
      <w:r w:rsidR="00811232">
        <w:t xml:space="preserve">to our knowledge </w:t>
      </w:r>
      <w:r w:rsidR="00420BB0">
        <w:t>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w:t>
      </w:r>
      <w:proofErr w:type="spellStart"/>
      <w:r>
        <w:t>rhodopsins</w:t>
      </w:r>
      <w:proofErr w:type="spellEnd"/>
      <w:r>
        <w:t xml:space="preserve"> than those from Mendota.</w:t>
      </w:r>
    </w:p>
    <w:p w:rsidR="008853A5" w:rsidRDefault="000F4EDF" w:rsidP="007679FC">
      <w:pPr>
        <w:pStyle w:val="Heading2"/>
      </w:pPr>
      <w:bookmarkStart w:id="10" w:name="_p43k2jqbpxeg" w:colFirst="0" w:colLast="0"/>
      <w:bookmarkEnd w:id="10"/>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B05AB8">
        <w:t>, Data S</w:t>
      </w:r>
      <w:ins w:id="11" w:author="Alexandra Linz" w:date="2018-11-01T19:34:00Z">
        <w:r w:rsidR="0075512C">
          <w:t>6</w:t>
        </w:r>
      </w:ins>
      <w:del w:id="12" w:author="Alexandra Linz" w:date="2018-11-01T19:34:00Z">
        <w:r w:rsidR="00B05AB8" w:rsidDel="0075512C">
          <w:delText>7</w:delText>
        </w:r>
      </w:del>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w:t>
      </w:r>
      <w:bookmarkStart w:id="13" w:name="_GoBack"/>
      <w:bookmarkEnd w:id="13"/>
      <w:r w:rsidR="00D04A5D">
        <w:t>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w:t>
      </w:r>
      <w:r w:rsidR="00FD6307">
        <w:lastRenderedPageBreak/>
        <w:t xml:space="preserve">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rsidR="00B05AB8">
        <w:t>, Data S</w:t>
      </w:r>
      <w:ins w:id="14" w:author="Alexandra Linz" w:date="2018-11-01T19:32:00Z">
        <w:r w:rsidR="0075512C">
          <w:t>5</w:t>
        </w:r>
      </w:ins>
      <w:del w:id="15" w:author="Alexandra Linz" w:date="2018-11-01T19:32:00Z">
        <w:r w:rsidR="00B05AB8" w:rsidDel="0075512C">
          <w:delText>6</w:delText>
        </w:r>
      </w:del>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The pathway for mannose degradation was encoded in many MAGs from all three sites</w:t>
      </w:r>
      <w:r w:rsidR="00450D88">
        <w:t xml:space="preserve"> (Figure 2, </w:t>
      </w:r>
      <w:r w:rsidR="00B05AB8">
        <w:t>Data S</w:t>
      </w:r>
      <w:ins w:id="16" w:author="Alexandra Linz" w:date="2018-11-01T19:32:00Z">
        <w:r w:rsidR="0075512C">
          <w:t>5</w:t>
        </w:r>
      </w:ins>
      <w:del w:id="17" w:author="Alexandra Linz" w:date="2018-11-01T19:32:00Z">
        <w:r w:rsidR="00B05AB8" w:rsidDel="0075512C">
          <w:delText>6</w:delText>
        </w:r>
      </w:del>
      <w:r w:rsidR="00450D88">
        <w:t>)</w:t>
      </w:r>
      <w:r w:rsidR="006D0CF5">
        <w:t xml:space="preserve">.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w:t>
      </w:r>
      <w:r w:rsidR="00CD60E6">
        <w:t xml:space="preserve">a </w:t>
      </w:r>
      <w:r>
        <w:t xml:space="preserve">potential carbon source for streamlined </w:t>
      </w:r>
      <w:r w:rsidRPr="00402428">
        <w:rPr>
          <w:i/>
        </w:rPr>
        <w:t>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00402428" w:rsidRPr="00C70A26">
        <w:rPr>
          <w:i/>
        </w:rPr>
        <w:lastRenderedPageBreak/>
        <w:t>Methylococcales</w:t>
      </w:r>
      <w:proofErr w:type="spellEnd"/>
      <w:r w:rsidR="00402428">
        <w:t xml:space="preserve"> MAGs from Trout Bog also encoded the pathway for nitrogen fixation, consistent with reports of nitrogen fixation in cultured isolates of this taxon </w:t>
      </w:r>
      <w:r w:rsidR="00402428">
        <w:fldChar w:fldCharType="begin" w:fldLock="1"/>
      </w:r>
      <w:r w:rsidR="00402428">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402428">
        <w:fldChar w:fldCharType="separate"/>
      </w:r>
      <w:r w:rsidR="00402428" w:rsidRPr="00180C4D">
        <w:rPr>
          <w:noProof/>
        </w:rPr>
        <w:t>(Bowman, Sly &amp; Stackebrandt, 1995)</w:t>
      </w:r>
      <w:r w:rsidR="00402428">
        <w:fldChar w:fldCharType="end"/>
      </w:r>
      <w:r w:rsidR="00402428">
        <w:t xml:space="preserve">. </w:t>
      </w:r>
      <w:r>
        <w:t xml:space="preserve">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xml:space="preserve">. </w:t>
      </w:r>
      <w:ins w:id="18" w:author="Alexandra Linz" w:date="2018-11-01T18:50:00Z">
        <w:r w:rsidR="002A392F">
          <w:t xml:space="preserve">We also found predicted pathways for methanol degradation in MAGs classified as </w:t>
        </w:r>
        <w:proofErr w:type="spellStart"/>
        <w:r w:rsidR="002A392F">
          <w:rPr>
            <w:i/>
          </w:rPr>
          <w:t>Burkholderiales</w:t>
        </w:r>
        <w:proofErr w:type="spellEnd"/>
        <w:r w:rsidR="002A392F">
          <w:rPr>
            <w:i/>
          </w:rPr>
          <w:t xml:space="preserve"> </w:t>
        </w:r>
        <w:r w:rsidR="002A392F">
          <w:t xml:space="preserve">and </w:t>
        </w:r>
        <w:proofErr w:type="spellStart"/>
        <w:r w:rsidR="002A392F">
          <w:rPr>
            <w:i/>
          </w:rPr>
          <w:t>Rhizobiales</w:t>
        </w:r>
        <w:proofErr w:type="spellEnd"/>
        <w:r w:rsidR="002A392F">
          <w:rPr>
            <w:i/>
          </w:rPr>
          <w:t xml:space="preserve"> </w:t>
        </w:r>
        <w:r w:rsidR="002A392F">
          <w:t xml:space="preserve">in Trout Bog. Methylotrophy has been identified in members of </w:t>
        </w:r>
        <w:proofErr w:type="spellStart"/>
        <w:r w:rsidR="002A392F">
          <w:rPr>
            <w:i/>
          </w:rPr>
          <w:t>Rhizobiales</w:t>
        </w:r>
        <w:proofErr w:type="spellEnd"/>
        <w:r w:rsidR="002A392F">
          <w:rPr>
            <w:i/>
          </w:rPr>
          <w:t xml:space="preserve">, </w:t>
        </w:r>
        <w:r w:rsidR="002A392F">
          <w:t xml:space="preserve">such as </w:t>
        </w:r>
        <w:proofErr w:type="spellStart"/>
        <w:r w:rsidR="002A392F">
          <w:rPr>
            <w:i/>
          </w:rPr>
          <w:t>Methylobacterium</w:t>
        </w:r>
        <w:proofErr w:type="spellEnd"/>
        <w:r w:rsidR="002A392F">
          <w:rPr>
            <w:i/>
          </w:rPr>
          <w:t xml:space="preserve"> </w:t>
        </w:r>
        <w:r w:rsidR="002A392F">
          <w:t xml:space="preserve">and </w:t>
        </w:r>
        <w:proofErr w:type="spellStart"/>
        <w:r w:rsidR="002A392F">
          <w:rPr>
            <w:i/>
          </w:rPr>
          <w:t>Methylocystaceae</w:t>
        </w:r>
        <w:proofErr w:type="spellEnd"/>
        <w:r w:rsidR="002A392F">
          <w:rPr>
            <w:i/>
          </w:rPr>
          <w:t xml:space="preserve">, </w:t>
        </w:r>
        <w:r w:rsidR="002A392F">
          <w:t xml:space="preserve">and in </w:t>
        </w:r>
        <w:proofErr w:type="spellStart"/>
        <w:r w:rsidR="002A392F">
          <w:rPr>
            <w:i/>
          </w:rPr>
          <w:t>Burkholderiales</w:t>
        </w:r>
        <w:proofErr w:type="spellEnd"/>
        <w:r w:rsidR="002A392F">
          <w:rPr>
            <w:i/>
          </w:rPr>
          <w:t xml:space="preserve">, </w:t>
        </w:r>
        <w:r w:rsidR="002A392F">
          <w:t xml:space="preserve">including </w:t>
        </w:r>
        <w:proofErr w:type="spellStart"/>
        <w:r w:rsidR="002A392F">
          <w:rPr>
            <w:i/>
          </w:rPr>
          <w:t>Methylibium</w:t>
        </w:r>
      </w:ins>
      <w:proofErr w:type="spellEnd"/>
      <w:ins w:id="19" w:author="Alexandra Linz" w:date="2018-11-01T19:06:00Z">
        <w:r w:rsidR="00FB332F">
          <w:rPr>
            <w:i/>
          </w:rPr>
          <w:t xml:space="preserve"> </w:t>
        </w:r>
      </w:ins>
      <w:ins w:id="20" w:author="Alexandra Linz" w:date="2018-11-01T19:07:00Z">
        <w:r w:rsidR="00FB332F">
          <w:rPr>
            <w:i/>
          </w:rPr>
          <w:fldChar w:fldCharType="begin" w:fldLock="1"/>
        </w:r>
      </w:ins>
      <w:r w:rsidR="00D927D9">
        <w:rPr>
          <w:i/>
        </w:rPr>
        <w:instrText>ADDIN CSL_CITATION {"citationItems":[{"id":"ITEM-1","itemData":{"DOI":"10.1128/JB.185.10.2980-2987.2003","ISSN":"0021-9193","PMID":"12730156","abstract":"Methylotrophy is defined as the ability to “grow at the expense of reduced carbon compounds containing one or more carbon atoms but containing no carbon-carbon bonds” ([3][1]). It is an intriguing example of microbial metabolic agility, with the use of a class of chemicals disregarded by the","author":[{"dropping-particle":"","family":"Chistoserdova","given":"Ludmila","non-dropping-particle":"","parse-names":false,"suffix":""},{"dropping-particle":"","family":"Chen","given":"Sung-Wei","non-dropping-particle":"","parse-names":false,"suffix":""},{"dropping-particle":"","family":"Lapidus","given":"Alla","non-dropping-particle":"","parse-names":false,"suffix":""},{"dropping-particle":"","family":"Lidstrom","given":"Mary E","non-dropping-particle":"","parse-names":false,"suffix":""}],"container-title":"Journal of bacteriology","id":"ITEM-1","issue":"10","issued":{"date-parts":[["2003","5","15"]]},"page":"2980-7","publisher":"American Society for Microbiology Journals","title":"Methylotrophy in Methylobacterium extorquens AM1 from a genomic point of view.","type":"article-journal","volume":"185"},"uris":["http://www.mendeley.com/documents/?uuid=6ee9bb52-1b5c-3369-ae76-387d93555313"]},{"id":"ITEM-2","itemData":{"DOI":"10.1128/AEM.66.12.5259-5266.2000","ISSN":"0099-2240","PMID":"11097900","abstract":"Profiles of dissolved O(2) and methane with increasing depth were generated for Lake Washington sediment, which suggested the zone of methane oxidation is limited to the top 0.8 cm of the sediment. Methane oxidation potentials were measured for 0.5-cm layers down to 1.5 cm and found to be relatively constant at 270 to 350 micromol/liter of sediment/h. Approximately 65% of the methane was oxidized to cell material or metabolites, a signature suggestive of type I methanotrophs. Eleven methanotroph strains were isolated from the lake sediment and analyzed. Five of these strains classed as type I, while six were classed as type II strains by 16S rRNA gene sequence analysis. Southern hybridization analysis with oligonucleotide probes detected, on average, one to two copies of pmoA and one to three copies of 16S rRNA genes. Only one restriction length polymorphism pattern was shown for pmoA genes in each isolate, and in cases where, sequencing was done, the pmoA copies were found to be almost identical. PCR primers were developed for mmoX which amplified 1.2-kb regions from all six strains that tested positive for cytoplasmic soluble methane mono-oxygenase (sMMO) activity. Phylogenetic analysis of the translated PCR products with published mmoX sequences showed that MmoX falls into two distinct clusters, one containing the orthologs from type I strains and another containing the orthologs from type II strains. The presence of sMMO-containing Methylomonas strains in a pristine freshwater lake environment suggests that these methanotrophs are more widespread than has been previously thought.","author":[{"dropping-particle":"","family":"Auman","given":"A J","non-dropping-particle":"","parse-names":false,"suffix":""},{"dropping-particle":"","family":"Stolyar","given":"S","non-dropping-particle":"","parse-names":false,"suffix":""},{"dropping-particle":"","family":"Costello","given":"A M","non-dropping-particle":"","parse-names":false,"suffix":""},{"dropping-particle":"","family":"Lidstrom","given":"M E","non-dropping-particle":"","parse-names":false,"suffix":""}],"container-title":"Applied and environmental microbiology","id":"ITEM-2","issue":"12","issued":{"date-parts":[["2000","12","1"]]},"page":"5259-66","publisher":"American Society for Microbiology","title":"Molecular characterization of methanotrophic isolates from freshwater lake sediment.","type":"article-journal","volume":"66"},"uris":["http://www.mendeley.com/documents/?uuid=37b9804a-5977-3033-a2b1-371759a691fb"]},{"id":"ITEM-3","itemData":{"DOI":"10.1128/JB.01259-06","abstract":"Methylibium petroleiphilum PM1 is a methylotroph distinguished by its ability to completely metabolize the fuel oxygenate methyl tert-butyl ether (MTBE). Strain PM1 also degrades aromatic (benzene, toluene, and xylene) and straight-chain (C 5 to C 12) hydrocarbons present in petroleum products. Whole-genome analysis of PM1 revealed an 4-Mb circular chromosome and an 600-kb megaplasmid, containing 3,831 and 646 genes, respectively. Aromatic hydrocarbon and alkane degradation, metal resistance, and methy-lotrophy are encoded on the chromosome. The megaplasmid contains an unusual t-RNA island, numerous insertion sequences, and large repeated elements, including a 40-kb region also present on the chromosome and a 29-kb tandem repeat encoding phosphonate transport and cobalamin biosynthesis. The megaplasmid also codes for alkane degradation and was shown to play an essential role in MTBE degradation through plasmid-curing experiments. Discrepancies between the insertion sequence element distribution patterns, the distributions of best BLASTP hits among major phylogenetic groups, and the GC contents of the chromosome (69.2%) and plasmid (66%), together with comparative genome hybrid-ization experiments, suggest that the plasmid was recently acquired and apparently carries the genetic information responsible for PM1's ability to degrade MTBE. Comparative genomic hybridization analysis with two PM1-like MTBE-degrading environmental isolates (99% identical 16S rRNA gene sequences) showed that the plasmid was highly conserved (ca. 99% identical), whereas the chromosomes were too diverse to conduct resequencing analysis. PM1's genome sequence provides a foundation for investigating MTBE biodegradation and exploring the genetic regulation of multiple biodegradation pathways in M. petroleiphilum and other MTBE-degrading beta-proteobacteria. Methylibium petroleiphilum strain PM1, which belongs to a newly described genus and species (57), is a motile bacterium belonging to the Comamonadaceae family of the Betapro-teobacteria and is an important member of subsurface microbial communities in many gasoline-contaminated aquifers. Furthermore, PM1 is a methylotroph that can grow aerobically on the fuel oxygenate methyl tert-butyl ether (MTBE) and oxidize it completely to carbon dioxide (9, 34). MTBE is a suspected carcinogen that has contaminated drinking water wells throughout the United States due to the preponderance of underground leaking storage tanks, the widespread …","author":[{"dropping-particle":"","family":"Kane","given":"Staci R","non-dropping-particle":"","parse-names":false,"suffix":""},{"dropping-particle":"","family":"Chakicherla","given":"Anu Y","non-dropping-particle":"","parse-names":false,"suffix":""},{"dropping-particle":"","family":"G Chain","given":"Patrick S","non-dropping-particle":"","parse-names":false,"suffix":""},{"dropping-particle":"","family":"Schmidt","given":"Radomir","non-dropping-particle":"","parse-names":false,"suffix":""},{"dropping-particle":"","family":"Shin","given":"Maria W","non-dropping-particle":"","parse-names":false,"suffix":""},{"dropping-particle":"","family":"Legler","given":"Tina C","non-dropping-particle":"","parse-names":false,"suffix":""},{"dropping-particle":"","family":"Scow","given":"Kate M","non-dropping-particle":"","parse-names":false,"suffix":""},{"dropping-particle":"","family":"Larimer","given":"Frank W","non-dropping-particle":"","parse-names":false,"suffix":""},{"dropping-particle":"","family":"Lucas","given":"Susan M","non-dropping-particle":"","parse-names":false,"suffix":""},{"dropping-particle":"","family":"Richardson","given":"Paul M","non-dropping-particle":"","parse-names":false,"suffix":""},{"dropping-particle":"","family":"Hristova","given":"Krassimira R","non-dropping-particle":"","parse-names":false,"suffix":""},{"dropping-particle":"","family":"Livermore Na-","given":"Lawrence","non-dropping-particle":"","parse-names":false,"suffix":""}],"container-title":"JOURNAL OF BACTERIOLOGY","id":"ITEM-3","issue":"5","issued":{"date-parts":[["2007"]]},"page":"1931-1945","title":"Whole-Genome Analysis of the Methyl tert-Butyl Ether-Degrading Beta-Proteobacterium Methylibium petroleiphilum PM1","type":"article-journal","volume":"189"},"uris":["http://www.mendeley.com/documents/?uuid=cbba92ef-95a5-377c-8193-444a5dead9ab"]}],"mendeley":{"formattedCitation":"(Auman et al., 2000; Chistoserdova et al., 2003; Kane et al., 2007)","plainTextFormattedCitation":"(Auman et al., 2000; Chistoserdova et al., 2003; Kane et al., 2007)","previouslyFormattedCitation":"(Auman et al., 2000; Chistoserdova et al., 2003; Kane et al., 2007)"},"properties":{"noteIndex":0},"schema":"https://github.com/citation-style-language/schema/raw/master/csl-citation.json"}</w:instrText>
      </w:r>
      <w:r w:rsidR="00FB332F">
        <w:rPr>
          <w:i/>
        </w:rPr>
        <w:fldChar w:fldCharType="separate"/>
      </w:r>
      <w:r w:rsidR="00FB332F" w:rsidRPr="00FB332F">
        <w:rPr>
          <w:noProof/>
        </w:rPr>
        <w:t>(Auman et al., 2000; Chistoserdova et al., 2003; Kane et al., 2007)</w:t>
      </w:r>
      <w:ins w:id="21" w:author="Alexandra Linz" w:date="2018-11-01T19:07:00Z">
        <w:r w:rsidR="00FB332F">
          <w:rPr>
            <w:i/>
          </w:rPr>
          <w:fldChar w:fldCharType="end"/>
        </w:r>
      </w:ins>
      <w:ins w:id="22" w:author="Alexandra Linz" w:date="2018-11-01T19:06:00Z">
        <w:r w:rsidR="002A392F">
          <w:rPr>
            <w:i/>
          </w:rPr>
          <w:t>.</w:t>
        </w:r>
      </w:ins>
      <w:ins w:id="23" w:author="Alexandra Linz" w:date="2018-11-01T18:50:00Z">
        <w:r w:rsidR="002A392F">
          <w:rPr>
            <w:i/>
          </w:rPr>
          <w:t xml:space="preserve"> </w:t>
        </w:r>
        <w:r w:rsidR="002A392F">
          <w:t>Our MAGs may represent populations related to these known methylotrophs.</w:t>
        </w:r>
      </w:ins>
      <w:del w:id="24" w:author="Alexandra Linz" w:date="2018-11-01T18:50:00Z">
        <w:r w:rsidR="001B22A7" w:rsidDel="002A392F">
          <w:delText>H</w:delText>
        </w:r>
        <w:r w:rsidDel="002A392F">
          <w:delText xml:space="preserve">owever, </w:delText>
        </w:r>
        <w:r w:rsidR="001B22A7" w:rsidDel="002A392F">
          <w:delText>we also found predicted pathways for</w:delText>
        </w:r>
        <w:r w:rsidDel="002A392F">
          <w:delText xml:space="preserve"> methanol degradation in </w:delText>
        </w:r>
        <w:r w:rsidR="00C70A26" w:rsidDel="002A392F">
          <w:delText xml:space="preserve">MAGs </w:delText>
        </w:r>
        <w:r w:rsidDel="002A392F">
          <w:delText xml:space="preserve">classified as </w:delText>
        </w:r>
        <w:r w:rsidRPr="00C70A26" w:rsidDel="002A392F">
          <w:rPr>
            <w:i/>
          </w:rPr>
          <w:delText>Burkholderiales</w:delText>
        </w:r>
        <w:r w:rsidR="00C70A26" w:rsidDel="002A392F">
          <w:delText xml:space="preserve"> and</w:delText>
        </w:r>
        <w:r w:rsidDel="002A392F">
          <w:delText xml:space="preserve"> </w:delText>
        </w:r>
        <w:r w:rsidRPr="00C70A26" w:rsidDel="002A392F">
          <w:rPr>
            <w:i/>
          </w:rPr>
          <w:delText>Rhizobiales</w:delText>
        </w:r>
        <w:r w:rsidDel="002A392F">
          <w:delText xml:space="preserve"> </w:delText>
        </w:r>
        <w:r w:rsidR="0074129B" w:rsidDel="002A392F">
          <w:delText>from</w:delText>
        </w:r>
        <w:r w:rsidDel="002A392F">
          <w:delText xml:space="preserve"> Trout Bog</w:delText>
        </w:r>
        <w:r w:rsidR="001B22A7" w:rsidDel="002A392F">
          <w:delText>, taxa not previously known to be methylotrophic</w:delText>
        </w:r>
        <w:r w:rsidDel="002A392F">
          <w:delText xml:space="preserve">. Given the rapid rate at which methylotrophy </w:delText>
        </w:r>
        <w:r w:rsidR="00664070" w:rsidDel="002A392F">
          <w:delText xml:space="preserve">is being discovered </w:delText>
        </w:r>
        <w:r w:rsidDel="002A392F">
          <w:delText>in microorganisms</w:delText>
        </w:r>
        <w:r w:rsidR="00CD60E6" w:rsidDel="002A392F">
          <w:delText xml:space="preserve"> that were</w:delText>
        </w:r>
        <w:r w:rsidDel="002A392F">
          <w:delText xml:space="preserve"> not thought to be capable of this process, </w:delText>
        </w:r>
        <w:r w:rsidR="00664070" w:rsidDel="002A392F">
          <w:delText>our identification of</w:delText>
        </w:r>
        <w:r w:rsidR="0074129B" w:rsidDel="002A392F">
          <w:delText xml:space="preserve"> potential new methylotrophs in freshwater</w:delText>
        </w:r>
        <w:r w:rsidDel="002A392F">
          <w:delText xml:space="preserve"> is intriguing, but not surprising </w:delText>
        </w:r>
        <w:r w:rsidR="008E64BD" w:rsidDel="002A392F">
          <w:fldChar w:fldCharType="begin" w:fldLock="1"/>
        </w:r>
        <w:r w:rsidR="00EE19EF" w:rsidDel="002A392F">
          <w:del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delInstrText>
        </w:r>
        <w:r w:rsidR="008E64BD" w:rsidDel="002A392F">
          <w:fldChar w:fldCharType="separate"/>
        </w:r>
        <w:r w:rsidR="008E64BD" w:rsidRPr="008E64BD" w:rsidDel="002A392F">
          <w:rPr>
            <w:noProof/>
          </w:rPr>
          <w:delText>(Chistoserdova, Kalyuzhnaya &amp; Lidstrom, 2009)</w:delText>
        </w:r>
        <w:r w:rsidR="008E64BD" w:rsidDel="002A392F">
          <w:fldChar w:fldCharType="end"/>
        </w:r>
        <w:r w:rsidDel="002A392F">
          <w:delText>.</w:delText>
        </w:r>
      </w:del>
    </w:p>
    <w:p w:rsidR="008853A5" w:rsidRDefault="000640AD" w:rsidP="009077A1">
      <w:pPr>
        <w:pStyle w:val="Heading2"/>
      </w:pPr>
      <w:bookmarkStart w:id="25" w:name="_i04nm0pk38zw" w:colFirst="0" w:colLast="0"/>
      <w:bookmarkEnd w:id="25"/>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w:t>
      </w:r>
      <w:r w:rsidR="00B05AB8">
        <w:t>Mendota</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02428">
        <w:t>As expected, w</w:t>
      </w:r>
      <w:r w:rsidR="004C37A3">
        <w:t xml:space="preserve">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w:t>
      </w:r>
      <w:r w:rsidR="00A649C9">
        <w:lastRenderedPageBreak/>
        <w:t xml:space="preserve">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Mendota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r w:rsidR="00402428">
        <w:t xml:space="preserve"> </w:t>
      </w:r>
      <w:r w:rsidR="00402428">
        <w:fldChar w:fldCharType="begin" w:fldLock="1"/>
      </w:r>
      <w:r w:rsidR="00402428">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402428">
        <w:fldChar w:fldCharType="separate"/>
      </w:r>
      <w:r w:rsidR="00402428" w:rsidRPr="00402428">
        <w:rPr>
          <w:noProof/>
        </w:rPr>
        <w:t>(Beversdorf, Miller &amp; McMahon, 2013)</w:t>
      </w:r>
      <w:r w:rsidR="00402428">
        <w:fldChar w:fldCharType="end"/>
      </w:r>
      <w:r w:rsidR="00A649C9">
        <w:t>.</w:t>
      </w:r>
      <w:r w:rsidR="00402428">
        <w:t xml:space="preserve"> This could also have important implications for cyanotoxin production, since nitrogen stress has been linked to toxin production </w:t>
      </w:r>
      <w:r w:rsidR="00402428">
        <w:fldChar w:fldCharType="begin" w:fldLock="1"/>
      </w:r>
      <w:r w:rsidR="006F00F3">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402428">
        <w:fldChar w:fldCharType="separate"/>
      </w:r>
      <w:r w:rsidR="00402428" w:rsidRPr="00402428">
        <w:rPr>
          <w:noProof/>
        </w:rPr>
        <w:t>(Beversdorf et al., 2015)</w:t>
      </w:r>
      <w:r w:rsidR="00402428">
        <w:fldChar w:fldCharType="end"/>
      </w:r>
      <w:r w:rsidR="00402428">
        <w:t>.</w:t>
      </w:r>
    </w:p>
    <w:p w:rsidR="008853A5" w:rsidRDefault="00046BFF" w:rsidP="009077A1">
      <w:pPr>
        <w:pStyle w:val="Heading2"/>
      </w:pPr>
      <w:bookmarkStart w:id="26" w:name="_gjdgxs" w:colFirst="0" w:colLast="0"/>
      <w:bookmarkEnd w:id="26"/>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w:t>
      </w:r>
      <w:r w:rsidR="000640AD">
        <w:lastRenderedPageBreak/>
        <w:t>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27" w:name="_m6606topfmb" w:colFirst="0" w:colLast="0"/>
      <w:bookmarkEnd w:id="2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pPr>
        <w:pStyle w:val="Heading1"/>
      </w:pPr>
      <w:bookmarkStart w:id="28" w:name="_10g0eg7e0hhu" w:colFirst="0" w:colLast="0"/>
      <w:bookmarkEnd w:id="28"/>
      <w:r>
        <w:t>References</w:t>
      </w:r>
    </w:p>
    <w:p w:rsidR="00D927D9" w:rsidRPr="00D927D9" w:rsidRDefault="008E64BD" w:rsidP="00D927D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927D9" w:rsidRPr="00D927D9">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D927D9" w:rsidRPr="00D927D9">
        <w:rPr>
          <w:i/>
          <w:iCs/>
          <w:noProof/>
        </w:rPr>
        <w:t>Nature Communications</w:t>
      </w:r>
      <w:r w:rsidR="00D927D9" w:rsidRPr="00D927D9">
        <w:rPr>
          <w:noProof/>
        </w:rPr>
        <w:t xml:space="preserve"> 7:1–11. DOI: 10.1038/ncomms13219.</w:t>
      </w:r>
    </w:p>
    <w:p w:rsidR="00D927D9" w:rsidRPr="00D927D9" w:rsidRDefault="00D927D9" w:rsidP="00D927D9">
      <w:pPr>
        <w:widowControl w:val="0"/>
        <w:autoSpaceDE w:val="0"/>
        <w:autoSpaceDN w:val="0"/>
        <w:adjustRightInd w:val="0"/>
        <w:ind w:left="480" w:hanging="480"/>
        <w:rPr>
          <w:noProof/>
        </w:rPr>
      </w:pPr>
      <w:r w:rsidRPr="00D927D9">
        <w:rPr>
          <w:noProof/>
        </w:rPr>
        <w:t xml:space="preserve">Auman AJ., Stolyar S., Costello AM., Lidstrom ME. 2000. Molecular characterization of methanotrophic isolates from freshwater lake sediment. </w:t>
      </w:r>
      <w:r w:rsidRPr="00D927D9">
        <w:rPr>
          <w:i/>
          <w:iCs/>
          <w:noProof/>
        </w:rPr>
        <w:t xml:space="preserve">Applied and environmental </w:t>
      </w:r>
      <w:r w:rsidRPr="00D927D9">
        <w:rPr>
          <w:i/>
          <w:iCs/>
          <w:noProof/>
        </w:rPr>
        <w:lastRenderedPageBreak/>
        <w:t>microbiology</w:t>
      </w:r>
      <w:r w:rsidRPr="00D927D9">
        <w:rPr>
          <w:noProof/>
        </w:rPr>
        <w:t xml:space="preserve"> 66:5259–66. DOI: 10.1128/AEM.66.12.5259-5266.2000.</w:t>
      </w:r>
    </w:p>
    <w:p w:rsidR="00D927D9" w:rsidRPr="00D927D9" w:rsidRDefault="00D927D9" w:rsidP="00D927D9">
      <w:pPr>
        <w:widowControl w:val="0"/>
        <w:autoSpaceDE w:val="0"/>
        <w:autoSpaceDN w:val="0"/>
        <w:adjustRightInd w:val="0"/>
        <w:ind w:left="480" w:hanging="480"/>
        <w:rPr>
          <w:noProof/>
        </w:rPr>
      </w:pPr>
      <w:r w:rsidRPr="00D927D9">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D927D9">
        <w:rPr>
          <w:i/>
          <w:iCs/>
          <w:noProof/>
        </w:rPr>
        <w:t>The ISME Journal</w:t>
      </w:r>
      <w:r w:rsidRPr="00D927D9">
        <w:rPr>
          <w:noProof/>
        </w:rPr>
        <w:t xml:space="preserve"> 10:1589–1601. DOI: 10.1038/ismej.2015.241.</w:t>
      </w:r>
    </w:p>
    <w:p w:rsidR="00D927D9" w:rsidRPr="00D927D9" w:rsidRDefault="00D927D9" w:rsidP="00D927D9">
      <w:pPr>
        <w:widowControl w:val="0"/>
        <w:autoSpaceDE w:val="0"/>
        <w:autoSpaceDN w:val="0"/>
        <w:adjustRightInd w:val="0"/>
        <w:ind w:left="480" w:hanging="480"/>
        <w:rPr>
          <w:noProof/>
        </w:rPr>
      </w:pPr>
      <w:r w:rsidRPr="00D927D9">
        <w:rPr>
          <w:noProof/>
        </w:rPr>
        <w:t xml:space="preserve">Beversdorf LJ., Chaston SD., Miller TR., McMahon KD. 2015. Microcystin mcyA and mcyE gene abundances are not appropriate indicators of microcystin concentrations in lakes. </w:t>
      </w:r>
      <w:r w:rsidRPr="00D927D9">
        <w:rPr>
          <w:i/>
          <w:iCs/>
          <w:noProof/>
        </w:rPr>
        <w:t>PLOS ONE</w:t>
      </w:r>
      <w:r w:rsidRPr="00D927D9">
        <w:rPr>
          <w:noProof/>
        </w:rPr>
        <w:t xml:space="preserve"> 10:1–18. DOI: 10.1371/journal.pone.0125353.</w:t>
      </w:r>
    </w:p>
    <w:p w:rsidR="00D927D9" w:rsidRPr="00D927D9" w:rsidRDefault="00D927D9" w:rsidP="00D927D9">
      <w:pPr>
        <w:widowControl w:val="0"/>
        <w:autoSpaceDE w:val="0"/>
        <w:autoSpaceDN w:val="0"/>
        <w:adjustRightInd w:val="0"/>
        <w:ind w:left="480" w:hanging="480"/>
        <w:rPr>
          <w:noProof/>
        </w:rPr>
      </w:pPr>
      <w:r w:rsidRPr="00D927D9">
        <w:rPr>
          <w:noProof/>
        </w:rPr>
        <w:t xml:space="preserve">Beversdorf LJ., Miller TR., McMahon KD. 2013. The Role of Nitrogen Fixation in Cyanobacterial Bloom Toxicity in a Temperate , Eutrophic Lake. </w:t>
      </w:r>
      <w:r w:rsidRPr="00D927D9">
        <w:rPr>
          <w:i/>
          <w:iCs/>
          <w:noProof/>
        </w:rPr>
        <w:t>PLOS ONE</w:t>
      </w:r>
      <w:r w:rsidRPr="00D927D9">
        <w:rPr>
          <w:noProof/>
        </w:rPr>
        <w:t xml:space="preserve"> 8:1–11. DOI: 10.1371/journal.pone.0056103.</w:t>
      </w:r>
    </w:p>
    <w:p w:rsidR="00D927D9" w:rsidRPr="00D927D9" w:rsidRDefault="00D927D9" w:rsidP="00D927D9">
      <w:pPr>
        <w:widowControl w:val="0"/>
        <w:autoSpaceDE w:val="0"/>
        <w:autoSpaceDN w:val="0"/>
        <w:adjustRightInd w:val="0"/>
        <w:ind w:left="480" w:hanging="480"/>
        <w:rPr>
          <w:noProof/>
        </w:rPr>
      </w:pPr>
      <w:r w:rsidRPr="00D927D9">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D927D9">
        <w:rPr>
          <w:i/>
          <w:iCs/>
          <w:noProof/>
        </w:rPr>
        <w:t>International Journal of Systematic and Evolutionary Microbiology</w:t>
      </w:r>
      <w:r w:rsidRPr="00D927D9">
        <w:rPr>
          <w:noProof/>
        </w:rPr>
        <w:t xml:space="preserve"> 67:1191–1205. DOI: 10.1099/ijsem.0.001927.</w:t>
      </w:r>
    </w:p>
    <w:p w:rsidR="00D927D9" w:rsidRPr="00D927D9" w:rsidRDefault="00D927D9" w:rsidP="00D927D9">
      <w:pPr>
        <w:widowControl w:val="0"/>
        <w:autoSpaceDE w:val="0"/>
        <w:autoSpaceDN w:val="0"/>
        <w:adjustRightInd w:val="0"/>
        <w:ind w:left="480" w:hanging="480"/>
        <w:rPr>
          <w:noProof/>
        </w:rPr>
      </w:pPr>
      <w:r w:rsidRPr="00D927D9">
        <w:rPr>
          <w:noProof/>
        </w:rPr>
        <w:t xml:space="preserve">Boisvert S., Raymond F., Godzaridis É., Laviolette F., Corbeil J. 2012. Ray Meta: scalable de novo metagenome assembly and profiling. </w:t>
      </w:r>
      <w:r w:rsidRPr="00D927D9">
        <w:rPr>
          <w:i/>
          <w:iCs/>
          <w:noProof/>
        </w:rPr>
        <w:t>Genome Biology</w:t>
      </w:r>
      <w:r w:rsidRPr="00D927D9">
        <w:rPr>
          <w:noProof/>
        </w:rPr>
        <w:t xml:space="preserve"> 13:1–13. DOI: 10.1186/gb-2012-13-12-r122.</w:t>
      </w:r>
    </w:p>
    <w:p w:rsidR="00D927D9" w:rsidRPr="00D927D9" w:rsidRDefault="00D927D9" w:rsidP="00D927D9">
      <w:pPr>
        <w:widowControl w:val="0"/>
        <w:autoSpaceDE w:val="0"/>
        <w:autoSpaceDN w:val="0"/>
        <w:adjustRightInd w:val="0"/>
        <w:ind w:left="480" w:hanging="480"/>
        <w:rPr>
          <w:noProof/>
        </w:rPr>
      </w:pPr>
      <w:r w:rsidRPr="00D927D9">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D927D9">
        <w:rPr>
          <w:i/>
          <w:iCs/>
          <w:noProof/>
        </w:rPr>
        <w:t>Nature Biotechnology</w:t>
      </w:r>
      <w:r w:rsidRPr="00D927D9">
        <w:rPr>
          <w:noProof/>
        </w:rPr>
        <w:t xml:space="preserve"> 35:725–731. DOI: 10.1038/nbt.3893.</w:t>
      </w:r>
    </w:p>
    <w:p w:rsidR="00D927D9" w:rsidRPr="00D927D9" w:rsidRDefault="00D927D9" w:rsidP="00D927D9">
      <w:pPr>
        <w:widowControl w:val="0"/>
        <w:autoSpaceDE w:val="0"/>
        <w:autoSpaceDN w:val="0"/>
        <w:adjustRightInd w:val="0"/>
        <w:ind w:left="480" w:hanging="480"/>
        <w:rPr>
          <w:noProof/>
        </w:rPr>
      </w:pPr>
      <w:r w:rsidRPr="00D927D9">
        <w:rPr>
          <w:noProof/>
        </w:rPr>
        <w:t xml:space="preserve">Bowles MW., Mogollon JM., Kasten S., Zabel M., Hinrichs K-U. 2014. Global rates of marine sulfate reduction and implications for sub-sea-floor metabolic activities. </w:t>
      </w:r>
      <w:r w:rsidRPr="00D927D9">
        <w:rPr>
          <w:i/>
          <w:iCs/>
          <w:noProof/>
        </w:rPr>
        <w:t>Science Express Reports</w:t>
      </w:r>
      <w:r w:rsidRPr="00D927D9">
        <w:rPr>
          <w:noProof/>
        </w:rPr>
        <w:t>. DOI: 10.1038/35351.</w:t>
      </w:r>
    </w:p>
    <w:p w:rsidR="00D927D9" w:rsidRPr="00D927D9" w:rsidRDefault="00D927D9" w:rsidP="00D927D9">
      <w:pPr>
        <w:widowControl w:val="0"/>
        <w:autoSpaceDE w:val="0"/>
        <w:autoSpaceDN w:val="0"/>
        <w:adjustRightInd w:val="0"/>
        <w:ind w:left="480" w:hanging="480"/>
        <w:rPr>
          <w:noProof/>
        </w:rPr>
      </w:pPr>
      <w:r w:rsidRPr="00D927D9">
        <w:rPr>
          <w:noProof/>
        </w:rPr>
        <w:t xml:space="preserve">Bowman JP., Sly LI., Stackebrandt E. 1995. The phylogenetic position of the family Methylococcaceae. </w:t>
      </w:r>
      <w:r w:rsidRPr="00D927D9">
        <w:rPr>
          <w:i/>
          <w:iCs/>
          <w:noProof/>
        </w:rPr>
        <w:t>International Journal of Systematic Bacteriology</w:t>
      </w:r>
      <w:r w:rsidRPr="00D927D9">
        <w:rPr>
          <w:noProof/>
        </w:rPr>
        <w:t xml:space="preserve"> 45:182–5. DOI: 10.1099/00207713-45-3-622a.</w:t>
      </w:r>
    </w:p>
    <w:p w:rsidR="00D927D9" w:rsidRPr="00D927D9" w:rsidRDefault="00D927D9" w:rsidP="00D927D9">
      <w:pPr>
        <w:widowControl w:val="0"/>
        <w:autoSpaceDE w:val="0"/>
        <w:autoSpaceDN w:val="0"/>
        <w:adjustRightInd w:val="0"/>
        <w:ind w:left="480" w:hanging="480"/>
        <w:rPr>
          <w:noProof/>
        </w:rPr>
      </w:pPr>
      <w:r w:rsidRPr="00D927D9">
        <w:rPr>
          <w:noProof/>
        </w:rPr>
        <w:t xml:space="preserve">Al Bulushi I., Poole S., Deeth HC., Dykes GA. 2009. Biogenic amines in fish: Roles in intoxication, spoilage, and nitrosamine formation-A review. </w:t>
      </w:r>
      <w:r w:rsidRPr="00D927D9">
        <w:rPr>
          <w:i/>
          <w:iCs/>
          <w:noProof/>
        </w:rPr>
        <w:t>Critical Reviews in Food Science and Nutrition</w:t>
      </w:r>
      <w:r w:rsidRPr="00D927D9">
        <w:rPr>
          <w:noProof/>
        </w:rPr>
        <w:t xml:space="preserve"> 49:369–377. DOI: 10.1080/10408390802067514.</w:t>
      </w:r>
    </w:p>
    <w:p w:rsidR="00D927D9" w:rsidRPr="00D927D9" w:rsidRDefault="00D927D9" w:rsidP="00D927D9">
      <w:pPr>
        <w:widowControl w:val="0"/>
        <w:autoSpaceDE w:val="0"/>
        <w:autoSpaceDN w:val="0"/>
        <w:adjustRightInd w:val="0"/>
        <w:ind w:left="480" w:hanging="480"/>
        <w:rPr>
          <w:noProof/>
        </w:rPr>
      </w:pPr>
      <w:r w:rsidRPr="00D927D9">
        <w:rPr>
          <w:noProof/>
        </w:rPr>
        <w:t xml:space="preserve">Butman D., Stackpoole S., Stets E., McDonald CP., Clow DW., Striegl RG. 2015. Aquatic carbon cycling in the conterminous United States and implications for terrestrial carbon accounting. </w:t>
      </w:r>
      <w:r w:rsidRPr="00D927D9">
        <w:rPr>
          <w:i/>
          <w:iCs/>
          <w:noProof/>
        </w:rPr>
        <w:t>Proceedings of the National Academy of Sciences</w:t>
      </w:r>
      <w:r w:rsidRPr="00D927D9">
        <w:rPr>
          <w:noProof/>
        </w:rPr>
        <w:t>:1–6. DOI: 10.1073/pnas.1512651112.</w:t>
      </w:r>
    </w:p>
    <w:p w:rsidR="00D927D9" w:rsidRPr="00D927D9" w:rsidRDefault="00D927D9" w:rsidP="00D927D9">
      <w:pPr>
        <w:widowControl w:val="0"/>
        <w:autoSpaceDE w:val="0"/>
        <w:autoSpaceDN w:val="0"/>
        <w:adjustRightInd w:val="0"/>
        <w:ind w:left="480" w:hanging="480"/>
        <w:rPr>
          <w:noProof/>
        </w:rPr>
      </w:pPr>
      <w:r w:rsidRPr="00D927D9">
        <w:rPr>
          <w:noProof/>
        </w:rPr>
        <w:t xml:space="preserve">Cabello-Yeves PJ., Zemskaya TI., Rosselli R., Coutinho FH., Zakharenko AS., Blinov V V., Rodriguez-Valera F., Drake HL. 2018. </w:t>
      </w:r>
      <w:r w:rsidRPr="00D927D9">
        <w:rPr>
          <w:i/>
          <w:iCs/>
          <w:noProof/>
        </w:rPr>
        <w:t xml:space="preserve">Genomes of Novel Microbial Lineages Assembled </w:t>
      </w:r>
      <w:r w:rsidRPr="00D927D9">
        <w:rPr>
          <w:i/>
          <w:iCs/>
          <w:noProof/>
        </w:rPr>
        <w:lastRenderedPageBreak/>
        <w:t>from the Sub-Ice Waters of Lake Baikal ENVIRONMENTAL MICROBIOLOGY crossm Downloaded from</w:t>
      </w:r>
      <w:r w:rsidRPr="00D927D9">
        <w:rPr>
          <w:noProof/>
        </w:rPr>
        <w:t>.</w:t>
      </w:r>
    </w:p>
    <w:p w:rsidR="00D927D9" w:rsidRPr="00D927D9" w:rsidRDefault="00D927D9" w:rsidP="00D927D9">
      <w:pPr>
        <w:widowControl w:val="0"/>
        <w:autoSpaceDE w:val="0"/>
        <w:autoSpaceDN w:val="0"/>
        <w:adjustRightInd w:val="0"/>
        <w:ind w:left="480" w:hanging="480"/>
        <w:rPr>
          <w:noProof/>
        </w:rPr>
      </w:pPr>
      <w:r w:rsidRPr="00D927D9">
        <w:rPr>
          <w:noProof/>
        </w:rPr>
        <w:t xml:space="preserve">Camacho C., Coulouris G., Avagyan V., Ma N., Papadopoulos J., Bealer K., Madden TL. 2009. BLAST plus : architecture and applications. </w:t>
      </w:r>
      <w:r w:rsidRPr="00D927D9">
        <w:rPr>
          <w:i/>
          <w:iCs/>
          <w:noProof/>
        </w:rPr>
        <w:t>BMC Bioinformatics</w:t>
      </w:r>
      <w:r w:rsidRPr="00D927D9">
        <w:rPr>
          <w:noProof/>
        </w:rPr>
        <w:t xml:space="preserve"> 10:1–9. DOI: Artn 421\nDoi 10.1186/1471-2105-10-421.</w:t>
      </w:r>
    </w:p>
    <w:p w:rsidR="00D927D9" w:rsidRPr="00D927D9" w:rsidRDefault="00D927D9" w:rsidP="00D927D9">
      <w:pPr>
        <w:widowControl w:val="0"/>
        <w:autoSpaceDE w:val="0"/>
        <w:autoSpaceDN w:val="0"/>
        <w:adjustRightInd w:val="0"/>
        <w:ind w:left="480" w:hanging="480"/>
        <w:rPr>
          <w:noProof/>
        </w:rPr>
      </w:pPr>
      <w:r w:rsidRPr="00D927D9">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D927D9">
        <w:rPr>
          <w:i/>
          <w:iCs/>
          <w:noProof/>
        </w:rPr>
        <w:t>The ISME Journal</w:t>
      </w:r>
      <w:r w:rsidRPr="00D927D9">
        <w:rPr>
          <w:noProof/>
        </w:rPr>
        <w:t xml:space="preserve"> 6:1621–1624. DOI: 10.1038/ismej.2012.8.</w:t>
      </w:r>
    </w:p>
    <w:p w:rsidR="00D927D9" w:rsidRPr="00D927D9" w:rsidRDefault="00D927D9" w:rsidP="00D927D9">
      <w:pPr>
        <w:widowControl w:val="0"/>
        <w:autoSpaceDE w:val="0"/>
        <w:autoSpaceDN w:val="0"/>
        <w:adjustRightInd w:val="0"/>
        <w:ind w:left="480" w:hanging="480"/>
        <w:rPr>
          <w:noProof/>
        </w:rPr>
      </w:pPr>
      <w:r w:rsidRPr="00D927D9">
        <w:rPr>
          <w:noProof/>
        </w:rPr>
        <w:t xml:space="preserve">Chistoserdova L., Chen S-W., Lapidus A., Lidstrom ME. 2003. Methylotrophy in Methylobacterium extorquens AM1 from a genomic point of view. </w:t>
      </w:r>
      <w:r w:rsidRPr="00D927D9">
        <w:rPr>
          <w:i/>
          <w:iCs/>
          <w:noProof/>
        </w:rPr>
        <w:t>Journal of bacteriology</w:t>
      </w:r>
      <w:r w:rsidRPr="00D927D9">
        <w:rPr>
          <w:noProof/>
        </w:rPr>
        <w:t xml:space="preserve"> 185:2980–7. DOI: 10.1128/JB.185.10.2980-2987.2003.</w:t>
      </w:r>
    </w:p>
    <w:p w:rsidR="00D927D9" w:rsidRPr="00D927D9" w:rsidRDefault="00D927D9" w:rsidP="00D927D9">
      <w:pPr>
        <w:widowControl w:val="0"/>
        <w:autoSpaceDE w:val="0"/>
        <w:autoSpaceDN w:val="0"/>
        <w:adjustRightInd w:val="0"/>
        <w:ind w:left="480" w:hanging="480"/>
        <w:rPr>
          <w:noProof/>
        </w:rPr>
      </w:pPr>
      <w:r w:rsidRPr="00D927D9">
        <w:rPr>
          <w:noProof/>
        </w:rPr>
        <w:t xml:space="preserve">Cole JJ., Prairie YT., Caraco NF., McDowell WH., Tranvik LJ., Striegl RG., Duarte CM., Kortelainen P., Downing JA., Middelburg JJ., Melack J. 2007. Plumbing the Global Carbon Cycle: Integrating Inland Waters into the Terrestrial Carbon Budget. </w:t>
      </w:r>
      <w:r w:rsidRPr="00D927D9">
        <w:rPr>
          <w:i/>
          <w:iCs/>
          <w:noProof/>
        </w:rPr>
        <w:t>Ecosystems</w:t>
      </w:r>
      <w:r w:rsidRPr="00D927D9">
        <w:rPr>
          <w:noProof/>
        </w:rPr>
        <w:t xml:space="preserve"> 10:172–185. DOI: 10.1007/s10021-006-9013-8.</w:t>
      </w:r>
    </w:p>
    <w:p w:rsidR="00D927D9" w:rsidRPr="00D927D9" w:rsidRDefault="00D927D9" w:rsidP="00D927D9">
      <w:pPr>
        <w:widowControl w:val="0"/>
        <w:autoSpaceDE w:val="0"/>
        <w:autoSpaceDN w:val="0"/>
        <w:adjustRightInd w:val="0"/>
        <w:ind w:left="480" w:hanging="480"/>
        <w:rPr>
          <w:noProof/>
        </w:rPr>
      </w:pPr>
      <w:r w:rsidRPr="00D927D9">
        <w:rPr>
          <w:noProof/>
        </w:rPr>
        <w:t xml:space="preserve">Darling AE., Jospin G., Lowe E., Matsen FA., Bik HM., Eisen JA. 2014. PhyloSift: phylogenetic analysis of genomes and metagenomes. </w:t>
      </w:r>
      <w:r w:rsidRPr="00D927D9">
        <w:rPr>
          <w:i/>
          <w:iCs/>
          <w:noProof/>
        </w:rPr>
        <w:t>PeerJ</w:t>
      </w:r>
      <w:r w:rsidRPr="00D927D9">
        <w:rPr>
          <w:noProof/>
        </w:rPr>
        <w:t xml:space="preserve"> 2:e243. DOI: 10.7717/peerj.243.</w:t>
      </w:r>
    </w:p>
    <w:p w:rsidR="00D927D9" w:rsidRPr="00D927D9" w:rsidRDefault="00D927D9" w:rsidP="00D927D9">
      <w:pPr>
        <w:widowControl w:val="0"/>
        <w:autoSpaceDE w:val="0"/>
        <w:autoSpaceDN w:val="0"/>
        <w:adjustRightInd w:val="0"/>
        <w:ind w:left="480" w:hanging="480"/>
        <w:rPr>
          <w:noProof/>
        </w:rPr>
      </w:pPr>
      <w:r w:rsidRPr="00D927D9">
        <w:rPr>
          <w:noProof/>
        </w:rPr>
        <w:t xml:space="preserve">DeSantis TZ., Hugenholtz P., Larsen N., Rojas M., Brodie EL., Keller K., Huber T., Dalevi D., Hu P., Andersen GL. 2006. Greengenes, a chimera-checked 16S rRNA gene database and workbench compatible with ARB. </w:t>
      </w:r>
      <w:r w:rsidRPr="00D927D9">
        <w:rPr>
          <w:i/>
          <w:iCs/>
          <w:noProof/>
        </w:rPr>
        <w:t>Applied and Environmental Microbiology</w:t>
      </w:r>
      <w:r w:rsidRPr="00D927D9">
        <w:rPr>
          <w:noProof/>
        </w:rPr>
        <w:t xml:space="preserve"> 72:5069–5072. DOI: 10.1128/AEM.03006-05.</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Bertilsson S. 2004. Composition of freshwater bacterial communities associated with cyanobacterial blooms in four Swedish lakes. </w:t>
      </w:r>
      <w:r w:rsidRPr="00D927D9">
        <w:rPr>
          <w:i/>
          <w:iCs/>
          <w:noProof/>
        </w:rPr>
        <w:t>Environmental Microbiology</w:t>
      </w:r>
      <w:r w:rsidRPr="00D927D9">
        <w:rPr>
          <w:noProof/>
        </w:rPr>
        <w:t xml:space="preserve"> 6:1228–1243. DOI: 10.1111/j.1462-2920.2004.00657.x.</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Langenheder S., Bertilsson S., Tranvik LJ. 2003. Heterotrophic bacterial growth efficiency and community structure at different natural organic carbon concentrations. </w:t>
      </w:r>
      <w:r w:rsidRPr="00D927D9">
        <w:rPr>
          <w:i/>
          <w:iCs/>
          <w:noProof/>
        </w:rPr>
        <w:t>Applied and environmental microbiology</w:t>
      </w:r>
      <w:r w:rsidRPr="00D927D9">
        <w:rPr>
          <w:noProof/>
        </w:rPr>
        <w:t xml:space="preserve"> 69:3701–9. DOI: 10.1128/AEM.69.7.3701-3709.2003.</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D927D9">
        <w:rPr>
          <w:i/>
          <w:iCs/>
          <w:noProof/>
        </w:rPr>
        <w:t>The ISME Journal</w:t>
      </w:r>
      <w:r w:rsidRPr="00D927D9">
        <w:rPr>
          <w:noProof/>
        </w:rPr>
        <w:t xml:space="preserve"> 10:1902–1914. DOI: 10.1038/ismej.2015.260.</w:t>
      </w:r>
    </w:p>
    <w:p w:rsidR="00D927D9" w:rsidRPr="00D927D9" w:rsidRDefault="00D927D9" w:rsidP="00D927D9">
      <w:pPr>
        <w:widowControl w:val="0"/>
        <w:autoSpaceDE w:val="0"/>
        <w:autoSpaceDN w:val="0"/>
        <w:adjustRightInd w:val="0"/>
        <w:ind w:left="480" w:hanging="480"/>
        <w:rPr>
          <w:noProof/>
        </w:rPr>
      </w:pPr>
      <w:r w:rsidRPr="00D927D9">
        <w:rPr>
          <w:noProof/>
        </w:rPr>
        <w:t xml:space="preserve">Engelbrektson AL., Kunin V., Wrighton KC., Zvenigorodsky N., Chen F., Ochman H., Hugenholtz P. 2010. Experimental factors affecting PCR-based estimates of microbial species richness and evenness. </w:t>
      </w:r>
      <w:r w:rsidRPr="00D927D9">
        <w:rPr>
          <w:i/>
          <w:iCs/>
          <w:noProof/>
        </w:rPr>
        <w:t>The ISME Journal</w:t>
      </w:r>
      <w:r w:rsidRPr="00D927D9">
        <w:rPr>
          <w:noProof/>
        </w:rPr>
        <w:t xml:space="preserve"> 4:642.</w:t>
      </w:r>
    </w:p>
    <w:p w:rsidR="00D927D9" w:rsidRPr="00D927D9" w:rsidRDefault="00D927D9" w:rsidP="00D927D9">
      <w:pPr>
        <w:widowControl w:val="0"/>
        <w:autoSpaceDE w:val="0"/>
        <w:autoSpaceDN w:val="0"/>
        <w:adjustRightInd w:val="0"/>
        <w:ind w:left="480" w:hanging="480"/>
        <w:rPr>
          <w:noProof/>
        </w:rPr>
      </w:pPr>
      <w:r w:rsidRPr="00D927D9">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D927D9">
        <w:rPr>
          <w:i/>
          <w:iCs/>
          <w:noProof/>
        </w:rPr>
        <w:t>The ISME Journal</w:t>
      </w:r>
      <w:r w:rsidRPr="00D927D9">
        <w:rPr>
          <w:noProof/>
        </w:rPr>
        <w:t xml:space="preserve"> 8:2503–16. DOI: 10.1038/ismej.2014.135.</w:t>
      </w:r>
    </w:p>
    <w:p w:rsidR="00D927D9" w:rsidRPr="00D927D9" w:rsidRDefault="00D927D9" w:rsidP="00D927D9">
      <w:pPr>
        <w:widowControl w:val="0"/>
        <w:autoSpaceDE w:val="0"/>
        <w:autoSpaceDN w:val="0"/>
        <w:adjustRightInd w:val="0"/>
        <w:ind w:left="480" w:hanging="480"/>
        <w:rPr>
          <w:noProof/>
        </w:rPr>
      </w:pPr>
      <w:r w:rsidRPr="00D927D9">
        <w:rPr>
          <w:noProof/>
        </w:rPr>
        <w:t xml:space="preserve">Giroldo D., Augusto A., Vieira H. 2005. Polymeric and free sugars released by three phytoplanktonic species from a freshwater tropical eutrophic reservoir. </w:t>
      </w:r>
      <w:r w:rsidRPr="00D927D9">
        <w:rPr>
          <w:i/>
          <w:iCs/>
          <w:noProof/>
        </w:rPr>
        <w:t>Journal of Plankton Research</w:t>
      </w:r>
      <w:r w:rsidRPr="00D927D9">
        <w:rPr>
          <w:noProof/>
        </w:rPr>
        <w:t xml:space="preserve"> 27:695–705. DOI: 10.1093/plankt/fbi043.</w:t>
      </w:r>
    </w:p>
    <w:p w:rsidR="00D927D9" w:rsidRPr="00D927D9" w:rsidRDefault="00D927D9" w:rsidP="00D927D9">
      <w:pPr>
        <w:widowControl w:val="0"/>
        <w:autoSpaceDE w:val="0"/>
        <w:autoSpaceDN w:val="0"/>
        <w:adjustRightInd w:val="0"/>
        <w:ind w:left="480" w:hanging="480"/>
        <w:rPr>
          <w:noProof/>
        </w:rPr>
      </w:pPr>
      <w:r w:rsidRPr="00D927D9">
        <w:rPr>
          <w:noProof/>
        </w:rPr>
        <w:t xml:space="preserve">Gong X., Garcia-Robledo E., Revsbech N-P., Schramm A. 2018. Gene Expression of Terminal Oxidases in Two Marine Bacterial Strains Exposed to Nanomolar Oxygen Concentrations. </w:t>
      </w:r>
      <w:r w:rsidRPr="00D927D9">
        <w:rPr>
          <w:i/>
          <w:iCs/>
          <w:noProof/>
        </w:rPr>
        <w:lastRenderedPageBreak/>
        <w:t>FEMS Microbiology Ecology</w:t>
      </w:r>
      <w:r w:rsidRPr="00D927D9">
        <w:rPr>
          <w:noProof/>
        </w:rPr>
        <w:t>. DOI: 10.1093/femsec/fiy072/4983120.</w:t>
      </w:r>
    </w:p>
    <w:p w:rsidR="00D927D9" w:rsidRPr="00D927D9" w:rsidRDefault="00D927D9" w:rsidP="00D927D9">
      <w:pPr>
        <w:widowControl w:val="0"/>
        <w:autoSpaceDE w:val="0"/>
        <w:autoSpaceDN w:val="0"/>
        <w:adjustRightInd w:val="0"/>
        <w:ind w:left="480" w:hanging="480"/>
        <w:rPr>
          <w:noProof/>
        </w:rPr>
      </w:pPr>
      <w:r w:rsidRPr="00D927D9">
        <w:rPr>
          <w:noProof/>
        </w:rPr>
        <w:t xml:space="preserve">Guillemette F., del Giorgio PA. 2011. Reconstructing the various facets of dissolved organic carbon bioavailability in freshwater ecosystems. </w:t>
      </w:r>
      <w:r w:rsidRPr="00D927D9">
        <w:rPr>
          <w:i/>
          <w:iCs/>
          <w:noProof/>
        </w:rPr>
        <w:t>Limnology and Oceanography</w:t>
      </w:r>
      <w:r w:rsidRPr="00D927D9">
        <w:rPr>
          <w:noProof/>
        </w:rPr>
        <w:t xml:space="preserve"> 56:734–748. DOI: 10.4319/lo.2011.56.2.0734.</w:t>
      </w:r>
    </w:p>
    <w:p w:rsidR="00D927D9" w:rsidRPr="00D927D9" w:rsidRDefault="00D927D9" w:rsidP="00D927D9">
      <w:pPr>
        <w:widowControl w:val="0"/>
        <w:autoSpaceDE w:val="0"/>
        <w:autoSpaceDN w:val="0"/>
        <w:adjustRightInd w:val="0"/>
        <w:ind w:left="480" w:hanging="480"/>
        <w:rPr>
          <w:noProof/>
        </w:rPr>
      </w:pPr>
      <w:r w:rsidRPr="00D927D9">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D927D9">
        <w:rPr>
          <w:i/>
          <w:iCs/>
          <w:noProof/>
        </w:rPr>
        <w:t>PLoS ONE</w:t>
      </w:r>
      <w:r w:rsidRPr="00D927D9">
        <w:rPr>
          <w:noProof/>
        </w:rPr>
        <w:t xml:space="preserve"> 7:e32772. DOI: 10.1371/journal.pone.0032772.</w:t>
      </w:r>
    </w:p>
    <w:p w:rsidR="00D927D9" w:rsidRPr="00D927D9" w:rsidRDefault="00D927D9" w:rsidP="00D927D9">
      <w:pPr>
        <w:widowControl w:val="0"/>
        <w:autoSpaceDE w:val="0"/>
        <w:autoSpaceDN w:val="0"/>
        <w:adjustRightInd w:val="0"/>
        <w:ind w:left="480" w:hanging="480"/>
        <w:rPr>
          <w:noProof/>
        </w:rPr>
      </w:pPr>
      <w:r w:rsidRPr="00D927D9">
        <w:rPr>
          <w:noProof/>
        </w:rPr>
        <w:t xml:space="preserve">Hall MW., Rohwer RR., Perrie J., McMahon KD., Beiko RG. 2017. Ananke: temporal clustering reveals ecological dynamics of microbial communities. </w:t>
      </w:r>
      <w:r w:rsidRPr="00D927D9">
        <w:rPr>
          <w:i/>
          <w:iCs/>
          <w:noProof/>
        </w:rPr>
        <w:t>PeerJ</w:t>
      </w:r>
      <w:r w:rsidRPr="00D927D9">
        <w:rPr>
          <w:noProof/>
        </w:rPr>
        <w:t xml:space="preserve"> 5:e3812. DOI: 10.7717/peerj.3812.</w:t>
      </w:r>
    </w:p>
    <w:p w:rsidR="00D927D9" w:rsidRPr="00D927D9" w:rsidRDefault="00D927D9" w:rsidP="00D927D9">
      <w:pPr>
        <w:widowControl w:val="0"/>
        <w:autoSpaceDE w:val="0"/>
        <w:autoSpaceDN w:val="0"/>
        <w:adjustRightInd w:val="0"/>
        <w:ind w:left="480" w:hanging="480"/>
        <w:rPr>
          <w:noProof/>
        </w:rPr>
      </w:pPr>
      <w:r w:rsidRPr="00D927D9">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D927D9">
        <w:rPr>
          <w:i/>
          <w:iCs/>
          <w:noProof/>
        </w:rPr>
        <w:t>mSystems</w:t>
      </w:r>
      <w:r w:rsidRPr="00D927D9">
        <w:rPr>
          <w:noProof/>
        </w:rPr>
        <w:t xml:space="preserve"> 2:e00091-17. DOI: 10.1128/mSystems.00091-17.</w:t>
      </w:r>
    </w:p>
    <w:p w:rsidR="00D927D9" w:rsidRPr="00D927D9" w:rsidRDefault="00D927D9" w:rsidP="00D927D9">
      <w:pPr>
        <w:widowControl w:val="0"/>
        <w:autoSpaceDE w:val="0"/>
        <w:autoSpaceDN w:val="0"/>
        <w:adjustRightInd w:val="0"/>
        <w:ind w:left="480" w:hanging="480"/>
        <w:rPr>
          <w:noProof/>
        </w:rPr>
      </w:pPr>
      <w:r w:rsidRPr="00D927D9">
        <w:rPr>
          <w:noProof/>
        </w:rPr>
        <w:t xml:space="preserve">Hanson TE., Tabita FR. 2001. A ribulose-1,5-bisphosphate carboxylase/oxygenase (RubisCO)-like protein from Chlorobium tepidum that is involved with sulfur metabolism and the response to oxidative stress. </w:t>
      </w:r>
      <w:r w:rsidRPr="00D927D9">
        <w:rPr>
          <w:i/>
          <w:iCs/>
          <w:noProof/>
        </w:rPr>
        <w:t>Proceedings of the National Academy of Sciences</w:t>
      </w:r>
      <w:r w:rsidRPr="00D927D9">
        <w:rPr>
          <w:noProof/>
        </w:rPr>
        <w:t xml:space="preserve"> 98:4397–4402. DOI: 10.1073/pnas.081610398.</w:t>
      </w:r>
    </w:p>
    <w:p w:rsidR="00D927D9" w:rsidRPr="00D927D9" w:rsidRDefault="00D927D9" w:rsidP="00D927D9">
      <w:pPr>
        <w:widowControl w:val="0"/>
        <w:autoSpaceDE w:val="0"/>
        <w:autoSpaceDN w:val="0"/>
        <w:adjustRightInd w:val="0"/>
        <w:ind w:left="480" w:hanging="480"/>
        <w:rPr>
          <w:noProof/>
        </w:rPr>
      </w:pPr>
      <w:r w:rsidRPr="00D927D9">
        <w:rPr>
          <w:noProof/>
        </w:rPr>
        <w:t xml:space="preserve">He S., Stevens SLR., Chan L-K., Bertilsson S., Glavina Del Rio T., Tringe SG., Malmstrom RR., McMahon KD. 2017. Ecophysiology of Freshwater Verrucomicrobia Inferred from Metagenome-Assembled Genomes. </w:t>
      </w:r>
      <w:r w:rsidRPr="00D927D9">
        <w:rPr>
          <w:i/>
          <w:iCs/>
          <w:noProof/>
        </w:rPr>
        <w:t>mSphere</w:t>
      </w:r>
      <w:r w:rsidRPr="00D927D9">
        <w:rPr>
          <w:noProof/>
        </w:rPr>
        <w:t xml:space="preserve"> 2:e00277-17. DOI: 10.1128/mSphere.00277-17.</w:t>
      </w:r>
    </w:p>
    <w:p w:rsidR="00D927D9" w:rsidRPr="00D927D9" w:rsidRDefault="00D927D9" w:rsidP="00D927D9">
      <w:pPr>
        <w:widowControl w:val="0"/>
        <w:autoSpaceDE w:val="0"/>
        <w:autoSpaceDN w:val="0"/>
        <w:adjustRightInd w:val="0"/>
        <w:ind w:left="480" w:hanging="480"/>
        <w:rPr>
          <w:noProof/>
        </w:rPr>
      </w:pPr>
      <w:r w:rsidRPr="00D927D9">
        <w:rPr>
          <w:noProof/>
        </w:rPr>
        <w:t xml:space="preserve">Henrissat B., Davies G. 1997. Structural and sequence-based classification of glycoside hydrolases. </w:t>
      </w:r>
      <w:r w:rsidRPr="00D927D9">
        <w:rPr>
          <w:i/>
          <w:iCs/>
          <w:noProof/>
        </w:rPr>
        <w:t>Current Opinion in Structural Biology</w:t>
      </w:r>
      <w:r w:rsidRPr="00D927D9">
        <w:rPr>
          <w:noProof/>
        </w:rPr>
        <w:t xml:space="preserve"> 7:637–644. DOI: 10.1016/S0959-440X(97)80072-3.</w:t>
      </w:r>
    </w:p>
    <w:p w:rsidR="00D927D9" w:rsidRPr="00D927D9" w:rsidRDefault="00D927D9" w:rsidP="00D927D9">
      <w:pPr>
        <w:widowControl w:val="0"/>
        <w:autoSpaceDE w:val="0"/>
        <w:autoSpaceDN w:val="0"/>
        <w:adjustRightInd w:val="0"/>
        <w:ind w:left="480" w:hanging="480"/>
        <w:rPr>
          <w:noProof/>
        </w:rPr>
      </w:pPr>
      <w:r w:rsidRPr="00D927D9">
        <w:rPr>
          <w:noProof/>
        </w:rPr>
        <w:t xml:space="preserve">Holkenbrink C., Barbas SO., Mellerup A., Otaki H., Frigaard NU. 2011. Sulfur globule oxidation in green sulfur bacteria is dependent on the dissimilatory sulfite reductase system. </w:t>
      </w:r>
      <w:r w:rsidRPr="00D927D9">
        <w:rPr>
          <w:i/>
          <w:iCs/>
          <w:noProof/>
        </w:rPr>
        <w:t>Microbiology</w:t>
      </w:r>
      <w:r w:rsidRPr="00D927D9">
        <w:rPr>
          <w:noProof/>
        </w:rPr>
        <w:t xml:space="preserve"> 157:1229–1239. DOI: 10.1099/mic.0.044669-0.</w:t>
      </w:r>
    </w:p>
    <w:p w:rsidR="00D927D9" w:rsidRPr="00D927D9" w:rsidRDefault="00D927D9" w:rsidP="00D927D9">
      <w:pPr>
        <w:widowControl w:val="0"/>
        <w:autoSpaceDE w:val="0"/>
        <w:autoSpaceDN w:val="0"/>
        <w:adjustRightInd w:val="0"/>
        <w:ind w:left="480" w:hanging="480"/>
        <w:rPr>
          <w:noProof/>
        </w:rPr>
      </w:pPr>
      <w:r w:rsidRPr="00D927D9">
        <w:rPr>
          <w:noProof/>
        </w:rPr>
        <w:t xml:space="preserve">Hyatt D., Chen GL., LoCascio PF., Land ML., Larimer FW., Hauser LJ. 2010. Prodigal: Prokaryotic gene recognition and translation initiation site identification. </w:t>
      </w:r>
      <w:r w:rsidRPr="00D927D9">
        <w:rPr>
          <w:i/>
          <w:iCs/>
          <w:noProof/>
        </w:rPr>
        <w:t>BMC Bioinformatics</w:t>
      </w:r>
      <w:r w:rsidRPr="00D927D9">
        <w:rPr>
          <w:noProof/>
        </w:rPr>
        <w:t xml:space="preserve"> 11. DOI: 10.1186/1471-2105-11-119.</w:t>
      </w:r>
    </w:p>
    <w:p w:rsidR="00D927D9" w:rsidRPr="00D927D9" w:rsidRDefault="00D927D9" w:rsidP="00D927D9">
      <w:pPr>
        <w:widowControl w:val="0"/>
        <w:autoSpaceDE w:val="0"/>
        <w:autoSpaceDN w:val="0"/>
        <w:adjustRightInd w:val="0"/>
        <w:ind w:left="480" w:hanging="480"/>
        <w:rPr>
          <w:noProof/>
        </w:rPr>
      </w:pPr>
      <w:r w:rsidRPr="00D927D9">
        <w:rPr>
          <w:noProof/>
        </w:rPr>
        <w:t xml:space="preserve">Igarashi K., Kashiwagi K. 1999. Polyamine transport in bacteria and yeast. </w:t>
      </w:r>
      <w:r w:rsidRPr="00D927D9">
        <w:rPr>
          <w:i/>
          <w:iCs/>
          <w:noProof/>
        </w:rPr>
        <w:t>Biochem. J.</w:t>
      </w:r>
      <w:r w:rsidRPr="00D927D9">
        <w:rPr>
          <w:noProof/>
        </w:rPr>
        <w:t xml:space="preserve"> 344:633–642.</w:t>
      </w:r>
    </w:p>
    <w:p w:rsidR="00D927D9" w:rsidRPr="00D927D9" w:rsidRDefault="00D927D9" w:rsidP="00D927D9">
      <w:pPr>
        <w:widowControl w:val="0"/>
        <w:autoSpaceDE w:val="0"/>
        <w:autoSpaceDN w:val="0"/>
        <w:adjustRightInd w:val="0"/>
        <w:ind w:left="480" w:hanging="480"/>
        <w:rPr>
          <w:noProof/>
        </w:rPr>
      </w:pPr>
      <w:r w:rsidRPr="00D927D9">
        <w:rPr>
          <w:noProof/>
        </w:rPr>
        <w:t xml:space="preserve">Jonsson A., Meili M., Bergström A-K., Jansson M. 2001. Whole-lake mineralization of allochthonous and autochthonous organic carbon in a large humic lake (örträsket, N. Sweden). </w:t>
      </w:r>
      <w:r w:rsidRPr="00D927D9">
        <w:rPr>
          <w:i/>
          <w:iCs/>
          <w:noProof/>
        </w:rPr>
        <w:t>Limnology and Oceanography</w:t>
      </w:r>
      <w:r w:rsidRPr="00D927D9">
        <w:rPr>
          <w:noProof/>
        </w:rPr>
        <w:t xml:space="preserve"> 46:1691–1700. DOI: 10.4319/lo.2001.46.7.1691.</w:t>
      </w:r>
    </w:p>
    <w:p w:rsidR="00D927D9" w:rsidRPr="00D927D9" w:rsidRDefault="00D927D9" w:rsidP="00D927D9">
      <w:pPr>
        <w:widowControl w:val="0"/>
        <w:autoSpaceDE w:val="0"/>
        <w:autoSpaceDN w:val="0"/>
        <w:adjustRightInd w:val="0"/>
        <w:ind w:left="480" w:hanging="480"/>
        <w:rPr>
          <w:noProof/>
        </w:rPr>
      </w:pPr>
      <w:r w:rsidRPr="00D927D9">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D927D9">
        <w:rPr>
          <w:i/>
          <w:iCs/>
          <w:noProof/>
        </w:rPr>
        <w:t>International Journal of Systematic and Evolutionary Microbiology</w:t>
      </w:r>
      <w:r w:rsidRPr="00D927D9">
        <w:rPr>
          <w:noProof/>
        </w:rPr>
        <w:t xml:space="preserve"> 62:106–111. DOI: 10.1099/ijs.0.029165-0.</w:t>
      </w:r>
    </w:p>
    <w:p w:rsidR="00D927D9" w:rsidRPr="00D927D9" w:rsidRDefault="00D927D9" w:rsidP="00D927D9">
      <w:pPr>
        <w:widowControl w:val="0"/>
        <w:autoSpaceDE w:val="0"/>
        <w:autoSpaceDN w:val="0"/>
        <w:adjustRightInd w:val="0"/>
        <w:ind w:left="480" w:hanging="480"/>
        <w:rPr>
          <w:noProof/>
        </w:rPr>
      </w:pPr>
      <w:r w:rsidRPr="00D927D9">
        <w:rPr>
          <w:noProof/>
        </w:rPr>
        <w:t xml:space="preserve">Kanao T., Kawamura M., Fukui T., Atomi H., Imanaka T. 2002. Characterization of isocitrate dehydrogenase from the green sulfur bacterium chlorobium limicola: A carbon dioxide-fixing enzyme in the reductive tricarboxylic acid cycle. </w:t>
      </w:r>
      <w:r w:rsidRPr="00D927D9">
        <w:rPr>
          <w:i/>
          <w:iCs/>
          <w:noProof/>
        </w:rPr>
        <w:t>European Journal of Biochemistry</w:t>
      </w:r>
      <w:r w:rsidRPr="00D927D9">
        <w:rPr>
          <w:noProof/>
        </w:rPr>
        <w:t xml:space="preserve"> </w:t>
      </w:r>
      <w:r w:rsidRPr="00D927D9">
        <w:rPr>
          <w:noProof/>
        </w:rPr>
        <w:lastRenderedPageBreak/>
        <w:t>269:1926–1931. DOI: 10.1046/j.1432-1327.2002.02849.x.</w:t>
      </w:r>
    </w:p>
    <w:p w:rsidR="00D927D9" w:rsidRPr="00D927D9" w:rsidRDefault="00D927D9" w:rsidP="00D927D9">
      <w:pPr>
        <w:widowControl w:val="0"/>
        <w:autoSpaceDE w:val="0"/>
        <w:autoSpaceDN w:val="0"/>
        <w:adjustRightInd w:val="0"/>
        <w:ind w:left="480" w:hanging="480"/>
        <w:rPr>
          <w:noProof/>
        </w:rPr>
      </w:pPr>
      <w:r w:rsidRPr="00D927D9">
        <w:rPr>
          <w:noProof/>
        </w:rPr>
        <w:t xml:space="preserve">Kane SR., Chakicherla AY., G Chain PS., Schmidt R., Shin MW., Legler TC., Scow KM., Larimer FW., Lucas SM., Richardson PM., Hristova KR., Livermore Na- L. 2007. Whole-Genome Analysis of the Methyl tert-Butyl Ether-Degrading Beta-Proteobacterium Methylibium petroleiphilum PM1. </w:t>
      </w:r>
      <w:r w:rsidRPr="00D927D9">
        <w:rPr>
          <w:i/>
          <w:iCs/>
          <w:noProof/>
        </w:rPr>
        <w:t>JOURNAL OF BACTERIOLOGY</w:t>
      </w:r>
      <w:r w:rsidRPr="00D927D9">
        <w:rPr>
          <w:noProof/>
        </w:rPr>
        <w:t xml:space="preserve"> 189:1931–1945. DOI: 10.1128/JB.01259-06.</w:t>
      </w:r>
    </w:p>
    <w:p w:rsidR="00D927D9" w:rsidRPr="00D927D9" w:rsidRDefault="00D927D9" w:rsidP="00D927D9">
      <w:pPr>
        <w:widowControl w:val="0"/>
        <w:autoSpaceDE w:val="0"/>
        <w:autoSpaceDN w:val="0"/>
        <w:adjustRightInd w:val="0"/>
        <w:ind w:left="480" w:hanging="480"/>
        <w:rPr>
          <w:noProof/>
        </w:rPr>
      </w:pPr>
      <w:r w:rsidRPr="00D927D9">
        <w:rPr>
          <w:noProof/>
        </w:rPr>
        <w:t xml:space="preserve">Kang DD., Froula J., Egan R., Wang Z. 2015. MetaBAT, an efficient tool for accurately reconstructing single genomes from complex microbial communities. </w:t>
      </w:r>
      <w:r w:rsidRPr="00D927D9">
        <w:rPr>
          <w:i/>
          <w:iCs/>
          <w:noProof/>
        </w:rPr>
        <w:t>PeerJ</w:t>
      </w:r>
      <w:r w:rsidRPr="00D927D9">
        <w:rPr>
          <w:noProof/>
        </w:rPr>
        <w:t xml:space="preserve"> 3:e1165. DOI: 10.7717/peerj.1165.</w:t>
      </w:r>
    </w:p>
    <w:p w:rsidR="00D927D9" w:rsidRPr="00D927D9" w:rsidRDefault="00D927D9" w:rsidP="00D927D9">
      <w:pPr>
        <w:widowControl w:val="0"/>
        <w:autoSpaceDE w:val="0"/>
        <w:autoSpaceDN w:val="0"/>
        <w:adjustRightInd w:val="0"/>
        <w:ind w:left="480" w:hanging="480"/>
        <w:rPr>
          <w:noProof/>
        </w:rPr>
      </w:pPr>
      <w:r w:rsidRPr="00D927D9">
        <w:rPr>
          <w:noProof/>
        </w:rPr>
        <w:t xml:space="preserve">Karhunen J., Arvola L., Peura S., Tiirola M. 2013. Green sulphur bacteria as a component of the photosynthetic plankton community in small dimictic humic lakes with an anoxic hypolimnion. </w:t>
      </w:r>
      <w:r w:rsidRPr="00D927D9">
        <w:rPr>
          <w:i/>
          <w:iCs/>
          <w:noProof/>
        </w:rPr>
        <w:t>Aquatic Microbial Ecology</w:t>
      </w:r>
      <w:r w:rsidRPr="00D927D9">
        <w:rPr>
          <w:noProof/>
        </w:rPr>
        <w:t xml:space="preserve"> 68:267–272. DOI: 10.3354/ame01620.</w:t>
      </w:r>
    </w:p>
    <w:p w:rsidR="00D927D9" w:rsidRPr="00D927D9" w:rsidRDefault="00D927D9" w:rsidP="00D927D9">
      <w:pPr>
        <w:widowControl w:val="0"/>
        <w:autoSpaceDE w:val="0"/>
        <w:autoSpaceDN w:val="0"/>
        <w:adjustRightInd w:val="0"/>
        <w:ind w:left="480" w:hanging="480"/>
        <w:rPr>
          <w:noProof/>
        </w:rPr>
      </w:pPr>
      <w:r w:rsidRPr="00D927D9">
        <w:rPr>
          <w:noProof/>
        </w:rPr>
        <w:t xml:space="preserve">Kritzberg ES., Cole JJ., Pace ML., Granéli W., Bade DL. 2004. Autochthonous versus allochthonous carbon sources of bacteria: Results from whole-lake </w:t>
      </w:r>
      <w:r w:rsidRPr="00D927D9">
        <w:rPr>
          <w:noProof/>
          <w:vertAlign w:val="superscript"/>
        </w:rPr>
        <w:t>13</w:t>
      </w:r>
      <w:r w:rsidRPr="00D927D9">
        <w:rPr>
          <w:noProof/>
        </w:rPr>
        <w:t xml:space="preserve"> C addition experiments. </w:t>
      </w:r>
      <w:r w:rsidRPr="00D927D9">
        <w:rPr>
          <w:i/>
          <w:iCs/>
          <w:noProof/>
        </w:rPr>
        <w:t>Limnology and Oceanography</w:t>
      </w:r>
      <w:r w:rsidRPr="00D927D9">
        <w:rPr>
          <w:noProof/>
        </w:rPr>
        <w:t xml:space="preserve"> 49:588–596. DOI: 10.4319/lo.2004.49.2.0588.</w:t>
      </w:r>
    </w:p>
    <w:p w:rsidR="00D927D9" w:rsidRPr="00D927D9" w:rsidRDefault="00D927D9" w:rsidP="00D927D9">
      <w:pPr>
        <w:widowControl w:val="0"/>
        <w:autoSpaceDE w:val="0"/>
        <w:autoSpaceDN w:val="0"/>
        <w:adjustRightInd w:val="0"/>
        <w:ind w:left="480" w:hanging="480"/>
        <w:rPr>
          <w:noProof/>
        </w:rPr>
      </w:pPr>
      <w:r w:rsidRPr="00D927D9">
        <w:rPr>
          <w:noProof/>
        </w:rPr>
        <w:t xml:space="preserve">Li H., Durbin R. 2010. Fast and accurate long-read alignment with Burrows-Wheeler transform. </w:t>
      </w:r>
      <w:r w:rsidRPr="00D927D9">
        <w:rPr>
          <w:i/>
          <w:iCs/>
          <w:noProof/>
        </w:rPr>
        <w:t>Bioinformatics</w:t>
      </w:r>
      <w:r w:rsidRPr="00D927D9">
        <w:rPr>
          <w:noProof/>
        </w:rPr>
        <w:t xml:space="preserve"> 26:589–595. DOI: 10.1093/bioinformatics/btp698.</w:t>
      </w:r>
    </w:p>
    <w:p w:rsidR="00D927D9" w:rsidRPr="00D927D9" w:rsidRDefault="00D927D9" w:rsidP="00D927D9">
      <w:pPr>
        <w:widowControl w:val="0"/>
        <w:autoSpaceDE w:val="0"/>
        <w:autoSpaceDN w:val="0"/>
        <w:adjustRightInd w:val="0"/>
        <w:ind w:left="480" w:hanging="480"/>
        <w:rPr>
          <w:noProof/>
        </w:rPr>
      </w:pPr>
      <w:r w:rsidRPr="00D927D9">
        <w:rPr>
          <w:noProof/>
        </w:rPr>
        <w:t xml:space="preserve">Linz AM., Crary BC., Shade A., Owens S., Gilbert JA., Knight R., McMahon KD. 2017. Bacterial Community Composition and Dynamics Spanning Five Years in Freshwater Bog Lakes. </w:t>
      </w:r>
      <w:r w:rsidRPr="00D927D9">
        <w:rPr>
          <w:i/>
          <w:iCs/>
          <w:noProof/>
        </w:rPr>
        <w:t>mSphere</w:t>
      </w:r>
      <w:r w:rsidRPr="00D927D9">
        <w:rPr>
          <w:noProof/>
        </w:rPr>
        <w:t xml:space="preserve"> 2:1–15. DOI: e00169-17.</w:t>
      </w:r>
    </w:p>
    <w:p w:rsidR="00D927D9" w:rsidRPr="00D927D9" w:rsidRDefault="00D927D9" w:rsidP="00D927D9">
      <w:pPr>
        <w:widowControl w:val="0"/>
        <w:autoSpaceDE w:val="0"/>
        <w:autoSpaceDN w:val="0"/>
        <w:adjustRightInd w:val="0"/>
        <w:ind w:left="480" w:hanging="480"/>
        <w:rPr>
          <w:noProof/>
        </w:rPr>
      </w:pPr>
      <w:r w:rsidRPr="00D927D9">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D927D9">
        <w:rPr>
          <w:i/>
          <w:iCs/>
          <w:noProof/>
        </w:rPr>
        <w:t>GigaScience</w:t>
      </w:r>
      <w:r w:rsidRPr="00D927D9">
        <w:rPr>
          <w:noProof/>
        </w:rPr>
        <w:t xml:space="preserve"> 1:1–6. DOI: 10.1186/2047-217X-1-18.</w:t>
      </w:r>
    </w:p>
    <w:p w:rsidR="00D927D9" w:rsidRPr="00D927D9" w:rsidRDefault="00D927D9" w:rsidP="00D927D9">
      <w:pPr>
        <w:widowControl w:val="0"/>
        <w:autoSpaceDE w:val="0"/>
        <w:autoSpaceDN w:val="0"/>
        <w:adjustRightInd w:val="0"/>
        <w:ind w:left="480" w:hanging="480"/>
        <w:rPr>
          <w:noProof/>
        </w:rPr>
      </w:pPr>
      <w:r w:rsidRPr="00D927D9">
        <w:rPr>
          <w:noProof/>
        </w:rPr>
        <w:t xml:space="preserve">Magooc T., Salzberg SL. 2011. FLASH: Fast length adjustment of short reads to improve genome assemblies. </w:t>
      </w:r>
      <w:r w:rsidRPr="00D927D9">
        <w:rPr>
          <w:i/>
          <w:iCs/>
          <w:noProof/>
        </w:rPr>
        <w:t>Bioinformatics</w:t>
      </w:r>
      <w:r w:rsidRPr="00D927D9">
        <w:rPr>
          <w:noProof/>
        </w:rPr>
        <w:t xml:space="preserve"> 27:2957–2963. DOI: 10.1093/bioinformatics/btr507.</w:t>
      </w:r>
    </w:p>
    <w:p w:rsidR="00D927D9" w:rsidRPr="00D927D9" w:rsidRDefault="00D927D9" w:rsidP="00D927D9">
      <w:pPr>
        <w:widowControl w:val="0"/>
        <w:autoSpaceDE w:val="0"/>
        <w:autoSpaceDN w:val="0"/>
        <w:adjustRightInd w:val="0"/>
        <w:ind w:left="480" w:hanging="480"/>
        <w:rPr>
          <w:noProof/>
        </w:rPr>
      </w:pPr>
      <w:r w:rsidRPr="00D927D9">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D927D9">
        <w:rPr>
          <w:i/>
          <w:iCs/>
          <w:noProof/>
        </w:rPr>
        <w:t>Nucleic Acids Research</w:t>
      </w:r>
      <w:r w:rsidRPr="00D927D9">
        <w:rPr>
          <w:noProof/>
        </w:rPr>
        <w:t xml:space="preserve"> 40:115–122. DOI: 10.1093/nar/gkr1044.</w:t>
      </w:r>
    </w:p>
    <w:p w:rsidR="00D927D9" w:rsidRPr="00D927D9" w:rsidRDefault="00D927D9" w:rsidP="00D927D9">
      <w:pPr>
        <w:widowControl w:val="0"/>
        <w:autoSpaceDE w:val="0"/>
        <w:autoSpaceDN w:val="0"/>
        <w:adjustRightInd w:val="0"/>
        <w:ind w:left="480" w:hanging="480"/>
        <w:rPr>
          <w:noProof/>
        </w:rPr>
      </w:pPr>
      <w:r w:rsidRPr="00D927D9">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D927D9">
        <w:rPr>
          <w:i/>
          <w:iCs/>
          <w:noProof/>
        </w:rPr>
        <w:t>PLoS ONE</w:t>
      </w:r>
      <w:r w:rsidRPr="00D927D9">
        <w:rPr>
          <w:noProof/>
        </w:rPr>
        <w:t xml:space="preserve"> 7:e35314. DOI: 10.1371/journal.pone.0035314.</w:t>
      </w:r>
    </w:p>
    <w:p w:rsidR="00D927D9" w:rsidRPr="00D927D9" w:rsidRDefault="00D927D9" w:rsidP="00D927D9">
      <w:pPr>
        <w:widowControl w:val="0"/>
        <w:autoSpaceDE w:val="0"/>
        <w:autoSpaceDN w:val="0"/>
        <w:adjustRightInd w:val="0"/>
        <w:ind w:left="480" w:hanging="480"/>
        <w:rPr>
          <w:noProof/>
        </w:rPr>
      </w:pPr>
      <w:r w:rsidRPr="00D927D9">
        <w:rPr>
          <w:noProof/>
        </w:rPr>
        <w:t xml:space="preserve">Martinez-Garcia M., Swan BK., Poulton NJ., Gomez ML., Masland D., Sieracki ME., Stepanauskas R. 2012b. High-throughput single-cell sequencing identifies photoheterotrophs and chemoautotrophs in freshwater bacterioplankton. </w:t>
      </w:r>
      <w:r w:rsidRPr="00D927D9">
        <w:rPr>
          <w:i/>
          <w:iCs/>
          <w:noProof/>
        </w:rPr>
        <w:t>The ISME Journal</w:t>
      </w:r>
      <w:r w:rsidRPr="00D927D9">
        <w:rPr>
          <w:noProof/>
        </w:rPr>
        <w:t xml:space="preserve"> 6:113–123. DOI: 10.1038/ismej.2011.84.</w:t>
      </w:r>
    </w:p>
    <w:p w:rsidR="00D927D9" w:rsidRPr="00D927D9" w:rsidRDefault="00D927D9" w:rsidP="00D927D9">
      <w:pPr>
        <w:widowControl w:val="0"/>
        <w:autoSpaceDE w:val="0"/>
        <w:autoSpaceDN w:val="0"/>
        <w:adjustRightInd w:val="0"/>
        <w:ind w:left="480" w:hanging="480"/>
        <w:rPr>
          <w:noProof/>
        </w:rPr>
      </w:pPr>
      <w:r w:rsidRPr="00D927D9">
        <w:rPr>
          <w:noProof/>
        </w:rPr>
        <w:t xml:space="preserve">Mou X., Vila-Costa M., Sun S., Zhao W., Sharma S., Moran MA. 2011. Metatranscriptomic signature of exogenous polyamine utilization by coastal bacterioplankton. </w:t>
      </w:r>
      <w:r w:rsidRPr="00D927D9">
        <w:rPr>
          <w:i/>
          <w:iCs/>
          <w:noProof/>
        </w:rPr>
        <w:t>Environmental Microbiology</w:t>
      </w:r>
      <w:r w:rsidRPr="00D927D9">
        <w:rPr>
          <w:noProof/>
        </w:rPr>
        <w:t xml:space="preserve"> 3:798–806. DOI: 10.1111/j.1758-2229.2011.00289.x.</w:t>
      </w:r>
    </w:p>
    <w:p w:rsidR="00D927D9" w:rsidRPr="00D927D9" w:rsidRDefault="00D927D9" w:rsidP="00D927D9">
      <w:pPr>
        <w:widowControl w:val="0"/>
        <w:autoSpaceDE w:val="0"/>
        <w:autoSpaceDN w:val="0"/>
        <w:adjustRightInd w:val="0"/>
        <w:ind w:left="480" w:hanging="480"/>
        <w:rPr>
          <w:noProof/>
        </w:rPr>
      </w:pPr>
      <w:r w:rsidRPr="00D927D9">
        <w:rPr>
          <w:noProof/>
        </w:rPr>
        <w:t xml:space="preserve">Newton RJ., Jones SE., Eiler A., McMahon KD., Bertilsson S. 2011. A guide to the natural history of freshwater lake bacteria. </w:t>
      </w:r>
      <w:r w:rsidRPr="00D927D9">
        <w:rPr>
          <w:i/>
          <w:iCs/>
          <w:noProof/>
        </w:rPr>
        <w:t>Microbiology and Molecular Biology Reviews</w:t>
      </w:r>
      <w:r w:rsidRPr="00D927D9">
        <w:rPr>
          <w:noProof/>
        </w:rPr>
        <w:t xml:space="preserve"> 75:14–49. DOI: 10.1128/MMBR.00028-10.</w:t>
      </w:r>
    </w:p>
    <w:p w:rsidR="00D927D9" w:rsidRPr="00D927D9" w:rsidRDefault="00D927D9" w:rsidP="00D927D9">
      <w:pPr>
        <w:widowControl w:val="0"/>
        <w:autoSpaceDE w:val="0"/>
        <w:autoSpaceDN w:val="0"/>
        <w:adjustRightInd w:val="0"/>
        <w:ind w:left="480" w:hanging="480"/>
        <w:rPr>
          <w:noProof/>
        </w:rPr>
      </w:pPr>
      <w:r w:rsidRPr="00D927D9">
        <w:rPr>
          <w:noProof/>
        </w:rPr>
        <w:lastRenderedPageBreak/>
        <w:t xml:space="preserve">Parks DH., Imelfort M., Skennerton CT., Hugenholtz P., Tyson GW. 2015. CheckM: assessing the quality of microbial genomes recovered from isolates, single cells, and metagenomes. </w:t>
      </w:r>
      <w:r w:rsidRPr="00D927D9">
        <w:rPr>
          <w:i/>
          <w:iCs/>
          <w:noProof/>
        </w:rPr>
        <w:t>Genome Research</w:t>
      </w:r>
      <w:r w:rsidRPr="00D927D9">
        <w:rPr>
          <w:noProof/>
        </w:rPr>
        <w:t xml:space="preserve"> 25:1043–1055.</w:t>
      </w:r>
    </w:p>
    <w:p w:rsidR="00D927D9" w:rsidRPr="00D927D9" w:rsidRDefault="00D927D9" w:rsidP="00D927D9">
      <w:pPr>
        <w:widowControl w:val="0"/>
        <w:autoSpaceDE w:val="0"/>
        <w:autoSpaceDN w:val="0"/>
        <w:adjustRightInd w:val="0"/>
        <w:ind w:left="480" w:hanging="480"/>
        <w:rPr>
          <w:noProof/>
        </w:rPr>
      </w:pPr>
      <w:r w:rsidRPr="00D927D9">
        <w:rPr>
          <w:noProof/>
        </w:rPr>
        <w:t xml:space="preserve">Paver SF., Kent AD. 2017. Temporal Patterns in Glycolate-Utilizing Bacterial Community Composition Correlate with Phytoplankton Population Dynamics in Humic Lakes. </w:t>
      </w:r>
      <w:r w:rsidRPr="00D927D9">
        <w:rPr>
          <w:i/>
          <w:iCs/>
          <w:noProof/>
        </w:rPr>
        <w:t>Microbial Ecology</w:t>
      </w:r>
      <w:r w:rsidRPr="00D927D9">
        <w:rPr>
          <w:noProof/>
        </w:rPr>
        <w:t xml:space="preserve"> 60:406–418. DOI: 10.1007/S00248-0.</w:t>
      </w:r>
    </w:p>
    <w:p w:rsidR="00D927D9" w:rsidRPr="00D927D9" w:rsidRDefault="00D927D9" w:rsidP="00D927D9">
      <w:pPr>
        <w:widowControl w:val="0"/>
        <w:autoSpaceDE w:val="0"/>
        <w:autoSpaceDN w:val="0"/>
        <w:adjustRightInd w:val="0"/>
        <w:ind w:left="480" w:hanging="480"/>
        <w:rPr>
          <w:noProof/>
        </w:rPr>
      </w:pPr>
      <w:r w:rsidRPr="00D927D9">
        <w:rPr>
          <w:noProof/>
        </w:rPr>
        <w:t xml:space="preserve">Peters JW., Schut GJ., Boyd ES., Mulder DW., Shepard EM., Broderick JB., King PW., Adams MWW. 2015. [FeFe]- and [NiFe]-hydrogenase diversity, mechanism, and maturation. </w:t>
      </w:r>
      <w:r w:rsidRPr="00D927D9">
        <w:rPr>
          <w:i/>
          <w:iCs/>
          <w:noProof/>
        </w:rPr>
        <w:t>Biochimica et Biophysica Acta - Molecular Cell Research</w:t>
      </w:r>
      <w:r w:rsidRPr="00D927D9">
        <w:rPr>
          <w:noProof/>
        </w:rPr>
        <w:t xml:space="preserve"> 1853:1350–1369. DOI: 10.1016/j.bbamcr.2014.11.021.</w:t>
      </w:r>
    </w:p>
    <w:p w:rsidR="00D927D9" w:rsidRPr="00D927D9" w:rsidRDefault="00D927D9" w:rsidP="00D927D9">
      <w:pPr>
        <w:widowControl w:val="0"/>
        <w:autoSpaceDE w:val="0"/>
        <w:autoSpaceDN w:val="0"/>
        <w:adjustRightInd w:val="0"/>
        <w:ind w:left="480" w:hanging="480"/>
        <w:rPr>
          <w:noProof/>
        </w:rPr>
      </w:pPr>
      <w:r w:rsidRPr="00D927D9">
        <w:rPr>
          <w:noProof/>
        </w:rPr>
        <w:t xml:space="preserve">Peura S., Eiler A., Bertilsson S., Nykänen H., Tiirola M., Jones RI. 2012. Distinct and diverse anaerobic bacterial communities in boreal lakes dominated by candidate division OD1. </w:t>
      </w:r>
      <w:r w:rsidRPr="00D927D9">
        <w:rPr>
          <w:i/>
          <w:iCs/>
          <w:noProof/>
        </w:rPr>
        <w:t>The ISME journal</w:t>
      </w:r>
      <w:r w:rsidRPr="00D927D9">
        <w:rPr>
          <w:noProof/>
        </w:rPr>
        <w:t xml:space="preserve"> 6:1640–52. DOI: 10.1038/ismej.2012.21.</w:t>
      </w:r>
    </w:p>
    <w:p w:rsidR="00D927D9" w:rsidRPr="00D927D9" w:rsidRDefault="00D927D9" w:rsidP="00D927D9">
      <w:pPr>
        <w:widowControl w:val="0"/>
        <w:autoSpaceDE w:val="0"/>
        <w:autoSpaceDN w:val="0"/>
        <w:adjustRightInd w:val="0"/>
        <w:ind w:left="480" w:hanging="480"/>
        <w:rPr>
          <w:noProof/>
        </w:rPr>
      </w:pPr>
      <w:r w:rsidRPr="00D927D9">
        <w:rPr>
          <w:noProof/>
        </w:rPr>
        <w:t xml:space="preserve">Peura S., Sinclair L., Bertilsson S., Eiler A. 2015. Metagenomic insights into strategies of aerobic and anaerobic carbon and nitrogen transformation in boreal lakes. </w:t>
      </w:r>
      <w:r w:rsidRPr="00D927D9">
        <w:rPr>
          <w:i/>
          <w:iCs/>
          <w:noProof/>
        </w:rPr>
        <w:t>Scientific Reports</w:t>
      </w:r>
      <w:r w:rsidRPr="00D927D9">
        <w:rPr>
          <w:noProof/>
        </w:rPr>
        <w:t xml:space="preserve"> 5:12102. DOI: 10.1038/srep12102.</w:t>
      </w:r>
    </w:p>
    <w:p w:rsidR="00D927D9" w:rsidRPr="00D927D9" w:rsidRDefault="00D927D9" w:rsidP="00D927D9">
      <w:pPr>
        <w:widowControl w:val="0"/>
        <w:autoSpaceDE w:val="0"/>
        <w:autoSpaceDN w:val="0"/>
        <w:adjustRightInd w:val="0"/>
        <w:ind w:left="480" w:hanging="480"/>
        <w:rPr>
          <w:noProof/>
        </w:rPr>
      </w:pPr>
      <w:r w:rsidRPr="00D927D9">
        <w:rPr>
          <w:noProof/>
        </w:rPr>
        <w:t xml:space="preserve">Price MN., Dehal PS., Arkin AP. 2010. FastTree 2 - Approximately maximum-likelihood trees for large alignments. </w:t>
      </w:r>
      <w:r w:rsidRPr="00D927D9">
        <w:rPr>
          <w:i/>
          <w:iCs/>
          <w:noProof/>
        </w:rPr>
        <w:t>PLOS ONE</w:t>
      </w:r>
      <w:r w:rsidRPr="00D927D9">
        <w:rPr>
          <w:noProof/>
        </w:rPr>
        <w:t xml:space="preserve"> 5. DOI: 10.1371/journal.pone.0009490.</w:t>
      </w:r>
    </w:p>
    <w:p w:rsidR="00D927D9" w:rsidRPr="00D927D9" w:rsidRDefault="00D927D9" w:rsidP="00D927D9">
      <w:pPr>
        <w:widowControl w:val="0"/>
        <w:autoSpaceDE w:val="0"/>
        <w:autoSpaceDN w:val="0"/>
        <w:adjustRightInd w:val="0"/>
        <w:ind w:left="480" w:hanging="480"/>
        <w:rPr>
          <w:noProof/>
        </w:rPr>
      </w:pPr>
      <w:r w:rsidRPr="00D927D9">
        <w:rPr>
          <w:noProof/>
        </w:rPr>
        <w:t xml:space="preserve">Ramachandran A., Walsh DA. 2015. Investigation of XoxF methanol dehydrogenases reveals new methylotrophic bacteria in pelagic marine and freshwater ecosystems. </w:t>
      </w:r>
      <w:r w:rsidRPr="00D927D9">
        <w:rPr>
          <w:i/>
          <w:iCs/>
          <w:noProof/>
        </w:rPr>
        <w:t>FEMS Microbiology Ecology</w:t>
      </w:r>
      <w:r w:rsidRPr="00D927D9">
        <w:rPr>
          <w:noProof/>
        </w:rPr>
        <w:t xml:space="preserve"> 91:fiv105. DOI: 10.1093/femsec/fiv105.</w:t>
      </w:r>
    </w:p>
    <w:p w:rsidR="00D927D9" w:rsidRPr="00D927D9" w:rsidRDefault="00D927D9" w:rsidP="00D927D9">
      <w:pPr>
        <w:widowControl w:val="0"/>
        <w:autoSpaceDE w:val="0"/>
        <w:autoSpaceDN w:val="0"/>
        <w:adjustRightInd w:val="0"/>
        <w:ind w:left="480" w:hanging="480"/>
        <w:rPr>
          <w:noProof/>
        </w:rPr>
      </w:pPr>
      <w:r w:rsidRPr="00D927D9">
        <w:rPr>
          <w:noProof/>
        </w:rPr>
        <w:t xml:space="preserve">Ramanan R., Kim B-H., Cho D-H., Oh H-M., Kim H-S. 2015. Algae–bacteria interactions: evolution, ecology and emerging applications. </w:t>
      </w:r>
      <w:r w:rsidRPr="00D927D9">
        <w:rPr>
          <w:i/>
          <w:iCs/>
          <w:noProof/>
        </w:rPr>
        <w:t>Biotechnology Advances</w:t>
      </w:r>
      <w:r w:rsidRPr="00D927D9">
        <w:rPr>
          <w:noProof/>
        </w:rPr>
        <w:t>. DOI: 10.1016/j.biotechadv.2015.12.003.</w:t>
      </w:r>
    </w:p>
    <w:p w:rsidR="00D927D9" w:rsidRPr="00D927D9" w:rsidRDefault="00D927D9" w:rsidP="00D927D9">
      <w:pPr>
        <w:widowControl w:val="0"/>
        <w:autoSpaceDE w:val="0"/>
        <w:autoSpaceDN w:val="0"/>
        <w:adjustRightInd w:val="0"/>
        <w:ind w:left="480" w:hanging="480"/>
        <w:rPr>
          <w:noProof/>
        </w:rPr>
      </w:pPr>
      <w:r w:rsidRPr="00D927D9">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D927D9">
        <w:rPr>
          <w:i/>
          <w:iCs/>
          <w:noProof/>
        </w:rPr>
        <w:t>Nature</w:t>
      </w:r>
      <w:r w:rsidRPr="00D927D9">
        <w:rPr>
          <w:noProof/>
        </w:rPr>
        <w:t xml:space="preserve"> 499:431–437. DOI: 10.1038/nature12352.</w:t>
      </w:r>
    </w:p>
    <w:p w:rsidR="00D927D9" w:rsidRPr="00D927D9" w:rsidRDefault="00D927D9" w:rsidP="00D927D9">
      <w:pPr>
        <w:widowControl w:val="0"/>
        <w:autoSpaceDE w:val="0"/>
        <w:autoSpaceDN w:val="0"/>
        <w:adjustRightInd w:val="0"/>
        <w:ind w:left="480" w:hanging="480"/>
        <w:rPr>
          <w:noProof/>
        </w:rPr>
      </w:pPr>
      <w:r w:rsidRPr="00D927D9">
        <w:rPr>
          <w:noProof/>
        </w:rPr>
        <w:t xml:space="preserve">Rognes T., Flouri T., Nichols B., Quince C., Mahé F. 2016. VSEARCH: a versatile open source tool for metagenomics. </w:t>
      </w:r>
      <w:r w:rsidRPr="00D927D9">
        <w:rPr>
          <w:i/>
          <w:iCs/>
          <w:noProof/>
        </w:rPr>
        <w:t>PeerJ</w:t>
      </w:r>
      <w:r w:rsidRPr="00D927D9">
        <w:rPr>
          <w:noProof/>
        </w:rPr>
        <w:t xml:space="preserve"> 4:1–18. DOI: 10.7717/peerj.2584.</w:t>
      </w:r>
    </w:p>
    <w:p w:rsidR="00D927D9" w:rsidRPr="00D927D9" w:rsidRDefault="00D927D9" w:rsidP="00D927D9">
      <w:pPr>
        <w:widowControl w:val="0"/>
        <w:autoSpaceDE w:val="0"/>
        <w:autoSpaceDN w:val="0"/>
        <w:adjustRightInd w:val="0"/>
        <w:ind w:left="480" w:hanging="480"/>
        <w:rPr>
          <w:noProof/>
        </w:rPr>
      </w:pPr>
      <w:r w:rsidRPr="00D927D9">
        <w:rPr>
          <w:noProof/>
        </w:rPr>
        <w:t xml:space="preserve">Rohwer RR., Hamilton JJ., Newton RJ., McMahon KD. 2018. TaxAss: Leveraging a Custom Freshwater Database Achieves Fine-Scale Taxonomic Resolution. </w:t>
      </w:r>
      <w:r w:rsidRPr="00D927D9">
        <w:rPr>
          <w:i/>
          <w:iCs/>
          <w:noProof/>
        </w:rPr>
        <w:t>mSphere</w:t>
      </w:r>
      <w:r w:rsidRPr="00D927D9">
        <w:rPr>
          <w:noProof/>
        </w:rPr>
        <w:t xml:space="preserve"> 3. DOI: 10.1128/mSphere.00327-18.</w:t>
      </w:r>
    </w:p>
    <w:p w:rsidR="00D927D9" w:rsidRPr="00D927D9" w:rsidRDefault="00D927D9" w:rsidP="00D927D9">
      <w:pPr>
        <w:widowControl w:val="0"/>
        <w:autoSpaceDE w:val="0"/>
        <w:autoSpaceDN w:val="0"/>
        <w:adjustRightInd w:val="0"/>
        <w:ind w:left="480" w:hanging="480"/>
        <w:rPr>
          <w:noProof/>
        </w:rPr>
      </w:pPr>
      <w:r w:rsidRPr="00D927D9">
        <w:rPr>
          <w:noProof/>
        </w:rPr>
        <w:t xml:space="preserve">Roux S., Chan LK., Egan R., Malmstrom RR., McMahon KD., Sullivan MB. 2017. Ecogenomics of virophages and their giant virus hosts assessed through time series metagenomics. </w:t>
      </w:r>
      <w:r w:rsidRPr="00D927D9">
        <w:rPr>
          <w:i/>
          <w:iCs/>
          <w:noProof/>
        </w:rPr>
        <w:t>Nature Communications</w:t>
      </w:r>
      <w:r w:rsidRPr="00D927D9">
        <w:rPr>
          <w:noProof/>
        </w:rPr>
        <w:t xml:space="preserve"> 8. DOI: 10.1038/s41467-017-01086-2.</w:t>
      </w:r>
    </w:p>
    <w:p w:rsidR="00D927D9" w:rsidRPr="00D927D9" w:rsidRDefault="00D927D9" w:rsidP="00D927D9">
      <w:pPr>
        <w:widowControl w:val="0"/>
        <w:autoSpaceDE w:val="0"/>
        <w:autoSpaceDN w:val="0"/>
        <w:adjustRightInd w:val="0"/>
        <w:ind w:left="480" w:hanging="480"/>
        <w:rPr>
          <w:noProof/>
        </w:rPr>
      </w:pPr>
      <w:r w:rsidRPr="00D927D9">
        <w:rPr>
          <w:noProof/>
        </w:rPr>
        <w:t xml:space="preserve">Salcher MM., Neuenschwander SM., Posch T., Pernthaler J. 2015. The ecology of pelagic freshwater methylotrophs assessed by a high-resolution monitoring and isolation campaign. </w:t>
      </w:r>
      <w:r w:rsidRPr="00D927D9">
        <w:rPr>
          <w:i/>
          <w:iCs/>
          <w:noProof/>
        </w:rPr>
        <w:t>The ISME Journal</w:t>
      </w:r>
      <w:r w:rsidRPr="00D927D9">
        <w:rPr>
          <w:noProof/>
        </w:rPr>
        <w:t xml:space="preserve"> 9:2442–2453. DOI: 10.1038/ismej.2015.55.</w:t>
      </w:r>
    </w:p>
    <w:p w:rsidR="00D927D9" w:rsidRPr="00D927D9" w:rsidRDefault="00D927D9" w:rsidP="00D927D9">
      <w:pPr>
        <w:widowControl w:val="0"/>
        <w:autoSpaceDE w:val="0"/>
        <w:autoSpaceDN w:val="0"/>
        <w:adjustRightInd w:val="0"/>
        <w:ind w:left="480" w:hanging="480"/>
        <w:rPr>
          <w:noProof/>
        </w:rPr>
      </w:pPr>
      <w:r w:rsidRPr="00D927D9">
        <w:rPr>
          <w:noProof/>
        </w:rPr>
        <w:t xml:space="preserve">Salcher MM., Posch T., Pernthaler J. 2013. In situ substrate preferences of abundant bacterioplankton populations in a prealpine freshwater lake. </w:t>
      </w:r>
      <w:r w:rsidRPr="00D927D9">
        <w:rPr>
          <w:i/>
          <w:iCs/>
          <w:noProof/>
        </w:rPr>
        <w:t>The ISME Journal</w:t>
      </w:r>
      <w:r w:rsidRPr="00D927D9">
        <w:rPr>
          <w:noProof/>
        </w:rPr>
        <w:t xml:space="preserve"> 7:896–907. DOI: 10.1038/ismej.2012.162.</w:t>
      </w:r>
    </w:p>
    <w:p w:rsidR="00D927D9" w:rsidRPr="00D927D9" w:rsidRDefault="00D927D9" w:rsidP="00D927D9">
      <w:pPr>
        <w:widowControl w:val="0"/>
        <w:autoSpaceDE w:val="0"/>
        <w:autoSpaceDN w:val="0"/>
        <w:adjustRightInd w:val="0"/>
        <w:ind w:left="480" w:hanging="480"/>
        <w:rPr>
          <w:noProof/>
        </w:rPr>
      </w:pPr>
      <w:r w:rsidRPr="00D927D9">
        <w:rPr>
          <w:noProof/>
        </w:rPr>
        <w:t>Schloss PD., Westcott SL., Ryabin T., Hall JR., Hartmann M., Hollister EB., Lesniewski RA., Oakley BB., Parks DH., Robinson CJ., Sahl JW., Stres B., Thallinger GG., Van Horn DJ., Weber CF. 2009. Introducing mothur: Open-source, platform-independent, community-</w:t>
      </w:r>
      <w:r w:rsidRPr="00D927D9">
        <w:rPr>
          <w:noProof/>
        </w:rPr>
        <w:lastRenderedPageBreak/>
        <w:t xml:space="preserve">supported software for describing and comparing microbial communities. </w:t>
      </w:r>
      <w:r w:rsidRPr="00D927D9">
        <w:rPr>
          <w:i/>
          <w:iCs/>
          <w:noProof/>
        </w:rPr>
        <w:t>Applied and Environmental Microbiology</w:t>
      </w:r>
      <w:r w:rsidRPr="00D927D9">
        <w:rPr>
          <w:noProof/>
        </w:rPr>
        <w:t xml:space="preserve"> 75:7537–7541. DOI: 10.1128/AEM.01541-09.</w:t>
      </w:r>
    </w:p>
    <w:p w:rsidR="00D927D9" w:rsidRPr="00D927D9" w:rsidRDefault="00D927D9" w:rsidP="00D927D9">
      <w:pPr>
        <w:widowControl w:val="0"/>
        <w:autoSpaceDE w:val="0"/>
        <w:autoSpaceDN w:val="0"/>
        <w:adjustRightInd w:val="0"/>
        <w:ind w:left="480" w:hanging="480"/>
        <w:rPr>
          <w:noProof/>
        </w:rPr>
      </w:pPr>
      <w:r w:rsidRPr="00D927D9">
        <w:rPr>
          <w:noProof/>
        </w:rPr>
        <w:t xml:space="preserve">Seitzinger S., Harrison JA., Böhlke JK., Bouwman AF., Lowrance R., Peterson B., Tobias C., Drecht G Van. 2006. DENITRIFICATION ACROSS LANDSCAPES AND WATERSCAPES: A SYNTHESIS. </w:t>
      </w:r>
      <w:r w:rsidRPr="00D927D9">
        <w:rPr>
          <w:i/>
          <w:iCs/>
          <w:noProof/>
        </w:rPr>
        <w:t>Ecological Applications</w:t>
      </w:r>
      <w:r w:rsidRPr="00D927D9">
        <w:rPr>
          <w:noProof/>
        </w:rPr>
        <w:t xml:space="preserve"> 16:2064–2090. DOI: 10.1890/1051-0761(2006)016[2064:DALAWA]2.0.CO;2.</w:t>
      </w:r>
    </w:p>
    <w:p w:rsidR="00D927D9" w:rsidRPr="00D927D9" w:rsidRDefault="00D927D9" w:rsidP="00D927D9">
      <w:pPr>
        <w:widowControl w:val="0"/>
        <w:autoSpaceDE w:val="0"/>
        <w:autoSpaceDN w:val="0"/>
        <w:adjustRightInd w:val="0"/>
        <w:ind w:left="480" w:hanging="480"/>
        <w:rPr>
          <w:noProof/>
        </w:rPr>
      </w:pPr>
      <w:r w:rsidRPr="00D927D9">
        <w:rPr>
          <w:noProof/>
        </w:rPr>
        <w:t xml:space="preserve">Shade A., Kent AD., Jones SE., Newton RJ., Triplett EW., McMahon KD. 2007. Interannual dynamics and phenology of bacterial communities in a eutrophic lake. </w:t>
      </w:r>
      <w:r w:rsidRPr="00D927D9">
        <w:rPr>
          <w:i/>
          <w:iCs/>
          <w:noProof/>
        </w:rPr>
        <w:t>Limnology and Oceanography</w:t>
      </w:r>
      <w:r w:rsidRPr="00D927D9">
        <w:rPr>
          <w:noProof/>
        </w:rPr>
        <w:t xml:space="preserve"> 52:487–494. DOI: 10.4319/lo.2007.52.2.0487.</w:t>
      </w:r>
    </w:p>
    <w:p w:rsidR="00D927D9" w:rsidRPr="00D927D9" w:rsidRDefault="00D927D9" w:rsidP="00D927D9">
      <w:pPr>
        <w:widowControl w:val="0"/>
        <w:autoSpaceDE w:val="0"/>
        <w:autoSpaceDN w:val="0"/>
        <w:adjustRightInd w:val="0"/>
        <w:ind w:left="480" w:hanging="480"/>
        <w:rPr>
          <w:noProof/>
        </w:rPr>
      </w:pPr>
      <w:r w:rsidRPr="00D927D9">
        <w:rPr>
          <w:noProof/>
        </w:rPr>
        <w:t xml:space="preserve">Smith VH. 2003. Eutrophication of freshwater and coastal marine ecosystems a global problem. </w:t>
      </w:r>
      <w:r w:rsidRPr="00D927D9">
        <w:rPr>
          <w:i/>
          <w:iCs/>
          <w:noProof/>
        </w:rPr>
        <w:t>Environmental Science and Pollution Research</w:t>
      </w:r>
      <w:r w:rsidRPr="00D927D9">
        <w:rPr>
          <w:noProof/>
        </w:rPr>
        <w:t xml:space="preserve"> 10:126–139. DOI: 10.1065/espr2002.12.142.</w:t>
      </w:r>
    </w:p>
    <w:p w:rsidR="00D927D9" w:rsidRPr="00D927D9" w:rsidRDefault="00D927D9" w:rsidP="00D927D9">
      <w:pPr>
        <w:widowControl w:val="0"/>
        <w:autoSpaceDE w:val="0"/>
        <w:autoSpaceDN w:val="0"/>
        <w:adjustRightInd w:val="0"/>
        <w:ind w:left="480" w:hanging="480"/>
        <w:rPr>
          <w:noProof/>
        </w:rPr>
      </w:pPr>
      <w:r w:rsidRPr="00D927D9">
        <w:rPr>
          <w:noProof/>
        </w:rPr>
        <w:t xml:space="preserve">Sommer DD., Delcher AL., Salzberg SL., Pop M. 2007. Minimus: a fast, lightweight genome assembler. </w:t>
      </w:r>
      <w:r w:rsidRPr="00D927D9">
        <w:rPr>
          <w:i/>
          <w:iCs/>
          <w:noProof/>
        </w:rPr>
        <w:t>BMC Bioinformatics</w:t>
      </w:r>
      <w:r w:rsidRPr="00D927D9">
        <w:rPr>
          <w:noProof/>
        </w:rPr>
        <w:t xml:space="preserve"> 8:64. DOI: 10.1186/1471-2105-8-64.</w:t>
      </w:r>
    </w:p>
    <w:p w:rsidR="00D927D9" w:rsidRPr="00D927D9" w:rsidRDefault="00D927D9" w:rsidP="00D927D9">
      <w:pPr>
        <w:widowControl w:val="0"/>
        <w:autoSpaceDE w:val="0"/>
        <w:autoSpaceDN w:val="0"/>
        <w:adjustRightInd w:val="0"/>
        <w:ind w:left="480" w:hanging="480"/>
        <w:rPr>
          <w:noProof/>
        </w:rPr>
      </w:pPr>
      <w:r w:rsidRPr="00D927D9">
        <w:rPr>
          <w:noProof/>
        </w:rPr>
        <w:t xml:space="preserve">Tang KH., Blankenship RE. 2010. Both forward and reverse TCA cycles operate in green sulfur bacteria. </w:t>
      </w:r>
      <w:r w:rsidRPr="00D927D9">
        <w:rPr>
          <w:i/>
          <w:iCs/>
          <w:noProof/>
        </w:rPr>
        <w:t>Journal of Biological Chemistry</w:t>
      </w:r>
      <w:r w:rsidRPr="00D927D9">
        <w:rPr>
          <w:noProof/>
        </w:rPr>
        <w:t xml:space="preserve"> 285:35848–35854. DOI: 10.1074/jbc.M110.157834.</w:t>
      </w:r>
    </w:p>
    <w:p w:rsidR="00D927D9" w:rsidRPr="00D927D9" w:rsidRDefault="00D927D9" w:rsidP="00D927D9">
      <w:pPr>
        <w:widowControl w:val="0"/>
        <w:autoSpaceDE w:val="0"/>
        <w:autoSpaceDN w:val="0"/>
        <w:adjustRightInd w:val="0"/>
        <w:ind w:left="480" w:hanging="480"/>
        <w:rPr>
          <w:noProof/>
        </w:rPr>
      </w:pPr>
      <w:r w:rsidRPr="00D927D9">
        <w:rPr>
          <w:noProof/>
        </w:rPr>
        <w:t xml:space="preserve">Varghese NJ., Mukherjee S., Ivanova N., Konstantinidis KT., Mavrommatis K., Kyrpides NC., Pati A. 2015. Microbial species delineation using whole genome sequences. </w:t>
      </w:r>
      <w:r w:rsidRPr="00D927D9">
        <w:rPr>
          <w:i/>
          <w:iCs/>
          <w:noProof/>
        </w:rPr>
        <w:t>Nucleic Acids Research</w:t>
      </w:r>
      <w:r w:rsidRPr="00D927D9">
        <w:rPr>
          <w:noProof/>
        </w:rPr>
        <w:t xml:space="preserve"> 43:gkv657-. DOI: 10.1093/nar/gkv657.</w:t>
      </w:r>
    </w:p>
    <w:p w:rsidR="00D927D9" w:rsidRPr="00D927D9" w:rsidRDefault="00D927D9" w:rsidP="00D927D9">
      <w:pPr>
        <w:widowControl w:val="0"/>
        <w:autoSpaceDE w:val="0"/>
        <w:autoSpaceDN w:val="0"/>
        <w:adjustRightInd w:val="0"/>
        <w:ind w:left="480" w:hanging="480"/>
        <w:rPr>
          <w:noProof/>
        </w:rPr>
      </w:pPr>
      <w:r w:rsidRPr="00D927D9">
        <w:rPr>
          <w:noProof/>
        </w:rPr>
        <w:t xml:space="preserve">Williamson CE., Dodds W., Kratz TK., Palmer MA. 2008. Lakes and streams as sentinels of environmental change in terrestrial and atmospheric processes. </w:t>
      </w:r>
      <w:r w:rsidRPr="00D927D9">
        <w:rPr>
          <w:i/>
          <w:iCs/>
          <w:noProof/>
        </w:rPr>
        <w:t>Frontiers in Ecology and the Environment</w:t>
      </w:r>
      <w:r w:rsidRPr="00D927D9">
        <w:rPr>
          <w:noProof/>
        </w:rPr>
        <w:t xml:space="preserve"> 6:247–254. DOI: 10.1890/070140.</w:t>
      </w:r>
    </w:p>
    <w:p w:rsidR="00D927D9" w:rsidRPr="00D927D9" w:rsidRDefault="00D927D9" w:rsidP="00D927D9">
      <w:pPr>
        <w:widowControl w:val="0"/>
        <w:autoSpaceDE w:val="0"/>
        <w:autoSpaceDN w:val="0"/>
        <w:adjustRightInd w:val="0"/>
        <w:ind w:left="480" w:hanging="480"/>
        <w:rPr>
          <w:noProof/>
        </w:rPr>
      </w:pPr>
      <w:r w:rsidRPr="00D927D9">
        <w:rPr>
          <w:noProof/>
        </w:rPr>
        <w:t xml:space="preserve">Zhang H., Yohe T., Huang L., Entwistle S., Wu P., Yang Z., Busk PK., Xu Y., Yin Y. 2018. dbCAN2: a meta server for automated carbohydrate-active enzyme annotation. </w:t>
      </w:r>
      <w:r w:rsidRPr="00D927D9">
        <w:rPr>
          <w:i/>
          <w:iCs/>
          <w:noProof/>
        </w:rPr>
        <w:t>Nucleic Acids Research</w:t>
      </w:r>
      <w:r w:rsidRPr="00D927D9">
        <w:rPr>
          <w:noProof/>
        </w:rPr>
        <w:t xml:space="preserve"> 46:W95–W101. DOI: 10.1093/nar/gky418.</w:t>
      </w:r>
    </w:p>
    <w:p w:rsidR="008853A5" w:rsidRDefault="008E64BD" w:rsidP="00D927D9">
      <w:pPr>
        <w:widowControl w:val="0"/>
        <w:autoSpaceDE w:val="0"/>
        <w:autoSpaceDN w:val="0"/>
        <w:adjustRightInd w:val="0"/>
        <w:ind w:left="480" w:hanging="480"/>
      </w:pPr>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B30" w:rsidRDefault="00D32B30" w:rsidP="00426301">
      <w:r>
        <w:separator/>
      </w:r>
    </w:p>
  </w:endnote>
  <w:endnote w:type="continuationSeparator" w:id="0">
    <w:p w:rsidR="00D32B30" w:rsidRDefault="00D32B30"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A392F" w:rsidRDefault="002A392F">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A392F" w:rsidRDefault="002A3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B30" w:rsidRDefault="00D32B30" w:rsidP="00426301">
      <w:r>
        <w:separator/>
      </w:r>
    </w:p>
  </w:footnote>
  <w:footnote w:type="continuationSeparator" w:id="0">
    <w:p w:rsidR="00D32B30" w:rsidRDefault="00D32B30"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2032"/>
    <w:rsid w:val="001359E8"/>
    <w:rsid w:val="00142B1E"/>
    <w:rsid w:val="00166966"/>
    <w:rsid w:val="00180B02"/>
    <w:rsid w:val="00197DC8"/>
    <w:rsid w:val="001B167B"/>
    <w:rsid w:val="001B22A7"/>
    <w:rsid w:val="001B35EB"/>
    <w:rsid w:val="001C2988"/>
    <w:rsid w:val="001D1459"/>
    <w:rsid w:val="001D2345"/>
    <w:rsid w:val="001F4332"/>
    <w:rsid w:val="00204AC0"/>
    <w:rsid w:val="00210615"/>
    <w:rsid w:val="00251DEA"/>
    <w:rsid w:val="00256028"/>
    <w:rsid w:val="00280E6F"/>
    <w:rsid w:val="00292634"/>
    <w:rsid w:val="00295464"/>
    <w:rsid w:val="00297B75"/>
    <w:rsid w:val="002A392F"/>
    <w:rsid w:val="002C4D58"/>
    <w:rsid w:val="002D0511"/>
    <w:rsid w:val="002D18F2"/>
    <w:rsid w:val="002E05D5"/>
    <w:rsid w:val="002F5B40"/>
    <w:rsid w:val="00326033"/>
    <w:rsid w:val="00367EC1"/>
    <w:rsid w:val="00395B94"/>
    <w:rsid w:val="003A1F5F"/>
    <w:rsid w:val="003A3EAC"/>
    <w:rsid w:val="003C46E1"/>
    <w:rsid w:val="003C7C82"/>
    <w:rsid w:val="003D102A"/>
    <w:rsid w:val="003D1D4E"/>
    <w:rsid w:val="003D2AF1"/>
    <w:rsid w:val="003F0487"/>
    <w:rsid w:val="00402428"/>
    <w:rsid w:val="00412BD0"/>
    <w:rsid w:val="00420BB0"/>
    <w:rsid w:val="00426301"/>
    <w:rsid w:val="004339D2"/>
    <w:rsid w:val="00443746"/>
    <w:rsid w:val="00450D88"/>
    <w:rsid w:val="00470237"/>
    <w:rsid w:val="0047621E"/>
    <w:rsid w:val="00476DBE"/>
    <w:rsid w:val="00481E13"/>
    <w:rsid w:val="004929C6"/>
    <w:rsid w:val="00495B23"/>
    <w:rsid w:val="004B181C"/>
    <w:rsid w:val="004B4153"/>
    <w:rsid w:val="004B56AB"/>
    <w:rsid w:val="004C37A3"/>
    <w:rsid w:val="004C3850"/>
    <w:rsid w:val="004D4F24"/>
    <w:rsid w:val="004E1C58"/>
    <w:rsid w:val="004F0285"/>
    <w:rsid w:val="004F46CA"/>
    <w:rsid w:val="004F4FB8"/>
    <w:rsid w:val="00513FF7"/>
    <w:rsid w:val="00522F81"/>
    <w:rsid w:val="005555E0"/>
    <w:rsid w:val="005645A0"/>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6F00F3"/>
    <w:rsid w:val="00702D24"/>
    <w:rsid w:val="00706F18"/>
    <w:rsid w:val="00714C07"/>
    <w:rsid w:val="00715556"/>
    <w:rsid w:val="00720388"/>
    <w:rsid w:val="00731EB3"/>
    <w:rsid w:val="00735D96"/>
    <w:rsid w:val="0074129B"/>
    <w:rsid w:val="00751BEC"/>
    <w:rsid w:val="00751D88"/>
    <w:rsid w:val="0075512C"/>
    <w:rsid w:val="00762C09"/>
    <w:rsid w:val="00763BF5"/>
    <w:rsid w:val="007679FC"/>
    <w:rsid w:val="00770B63"/>
    <w:rsid w:val="00772537"/>
    <w:rsid w:val="00797487"/>
    <w:rsid w:val="007B251F"/>
    <w:rsid w:val="007B75B0"/>
    <w:rsid w:val="007D5CAE"/>
    <w:rsid w:val="007E5EBC"/>
    <w:rsid w:val="007E6641"/>
    <w:rsid w:val="007E786E"/>
    <w:rsid w:val="008002E4"/>
    <w:rsid w:val="00803A2E"/>
    <w:rsid w:val="00810B52"/>
    <w:rsid w:val="00811232"/>
    <w:rsid w:val="0081130A"/>
    <w:rsid w:val="0082115A"/>
    <w:rsid w:val="00823BEA"/>
    <w:rsid w:val="00825EF9"/>
    <w:rsid w:val="00832F7B"/>
    <w:rsid w:val="00842DE0"/>
    <w:rsid w:val="00862FC8"/>
    <w:rsid w:val="00873AF2"/>
    <w:rsid w:val="00876143"/>
    <w:rsid w:val="008853A5"/>
    <w:rsid w:val="00892F88"/>
    <w:rsid w:val="00893C86"/>
    <w:rsid w:val="008C05EA"/>
    <w:rsid w:val="008C1648"/>
    <w:rsid w:val="008C29DF"/>
    <w:rsid w:val="008D12A9"/>
    <w:rsid w:val="008E64BD"/>
    <w:rsid w:val="008F3E06"/>
    <w:rsid w:val="008F74E5"/>
    <w:rsid w:val="009077A1"/>
    <w:rsid w:val="009115A6"/>
    <w:rsid w:val="00911D03"/>
    <w:rsid w:val="00927BFD"/>
    <w:rsid w:val="00931E14"/>
    <w:rsid w:val="00933DA9"/>
    <w:rsid w:val="00936094"/>
    <w:rsid w:val="009549D4"/>
    <w:rsid w:val="00972BFC"/>
    <w:rsid w:val="009770A7"/>
    <w:rsid w:val="00987566"/>
    <w:rsid w:val="0099227E"/>
    <w:rsid w:val="00992786"/>
    <w:rsid w:val="009A3C29"/>
    <w:rsid w:val="009C57EA"/>
    <w:rsid w:val="009D38A1"/>
    <w:rsid w:val="009E1F39"/>
    <w:rsid w:val="009E6A17"/>
    <w:rsid w:val="00A10669"/>
    <w:rsid w:val="00A15AC4"/>
    <w:rsid w:val="00A33EF6"/>
    <w:rsid w:val="00A46658"/>
    <w:rsid w:val="00A572C8"/>
    <w:rsid w:val="00A649C9"/>
    <w:rsid w:val="00A76DFA"/>
    <w:rsid w:val="00A87224"/>
    <w:rsid w:val="00A917DD"/>
    <w:rsid w:val="00AA5B67"/>
    <w:rsid w:val="00AB5EA3"/>
    <w:rsid w:val="00AC3224"/>
    <w:rsid w:val="00AD128D"/>
    <w:rsid w:val="00AD71F6"/>
    <w:rsid w:val="00AD7709"/>
    <w:rsid w:val="00AE1032"/>
    <w:rsid w:val="00B05AB8"/>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53B5C"/>
    <w:rsid w:val="00C60627"/>
    <w:rsid w:val="00C66CEF"/>
    <w:rsid w:val="00C70A26"/>
    <w:rsid w:val="00C72B55"/>
    <w:rsid w:val="00C74C9F"/>
    <w:rsid w:val="00C854FD"/>
    <w:rsid w:val="00C92784"/>
    <w:rsid w:val="00C9735A"/>
    <w:rsid w:val="00CA5281"/>
    <w:rsid w:val="00CB1D81"/>
    <w:rsid w:val="00CB4C7D"/>
    <w:rsid w:val="00CB7A65"/>
    <w:rsid w:val="00CC48A4"/>
    <w:rsid w:val="00CC5549"/>
    <w:rsid w:val="00CD60E6"/>
    <w:rsid w:val="00CD6E86"/>
    <w:rsid w:val="00CD78E2"/>
    <w:rsid w:val="00CE56F8"/>
    <w:rsid w:val="00D04A5D"/>
    <w:rsid w:val="00D05772"/>
    <w:rsid w:val="00D115FB"/>
    <w:rsid w:val="00D17260"/>
    <w:rsid w:val="00D32B30"/>
    <w:rsid w:val="00D345B4"/>
    <w:rsid w:val="00D43F04"/>
    <w:rsid w:val="00D46B66"/>
    <w:rsid w:val="00D66DE0"/>
    <w:rsid w:val="00D81AA1"/>
    <w:rsid w:val="00D90E70"/>
    <w:rsid w:val="00D927D9"/>
    <w:rsid w:val="00DB1002"/>
    <w:rsid w:val="00DB387B"/>
    <w:rsid w:val="00DC019D"/>
    <w:rsid w:val="00DC3B2C"/>
    <w:rsid w:val="00DC5F61"/>
    <w:rsid w:val="00DE23D2"/>
    <w:rsid w:val="00DE2F1A"/>
    <w:rsid w:val="00DE614B"/>
    <w:rsid w:val="00DF28FD"/>
    <w:rsid w:val="00E013C5"/>
    <w:rsid w:val="00E067DC"/>
    <w:rsid w:val="00E140EB"/>
    <w:rsid w:val="00E240CC"/>
    <w:rsid w:val="00E5221C"/>
    <w:rsid w:val="00E55A24"/>
    <w:rsid w:val="00E60449"/>
    <w:rsid w:val="00E84246"/>
    <w:rsid w:val="00E94C82"/>
    <w:rsid w:val="00E94C90"/>
    <w:rsid w:val="00EC0B3F"/>
    <w:rsid w:val="00ED08EA"/>
    <w:rsid w:val="00EE19EF"/>
    <w:rsid w:val="00EE7138"/>
    <w:rsid w:val="00F02C6D"/>
    <w:rsid w:val="00F433E3"/>
    <w:rsid w:val="00F46B90"/>
    <w:rsid w:val="00F57759"/>
    <w:rsid w:val="00F806B6"/>
    <w:rsid w:val="00F82001"/>
    <w:rsid w:val="00F83FAD"/>
    <w:rsid w:val="00F851C8"/>
    <w:rsid w:val="00F8701D"/>
    <w:rsid w:val="00F90674"/>
    <w:rsid w:val="00F91AC0"/>
    <w:rsid w:val="00F95A52"/>
    <w:rsid w:val="00F9672B"/>
    <w:rsid w:val="00FB332F"/>
    <w:rsid w:val="00FC1461"/>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12DDA"/>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2A392F"/>
    <w:rPr>
      <w:sz w:val="18"/>
      <w:szCs w:val="18"/>
    </w:rPr>
  </w:style>
  <w:style w:type="character" w:customStyle="1" w:styleId="BalloonTextChar">
    <w:name w:val="Balloon Text Char"/>
    <w:basedOn w:val="DefaultParagraphFont"/>
    <w:link w:val="BalloonText"/>
    <w:uiPriority w:val="99"/>
    <w:semiHidden/>
    <w:rsid w:val="002A3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490411585">
      <w:bodyDiv w:val="1"/>
      <w:marLeft w:val="0"/>
      <w:marRight w:val="0"/>
      <w:marTop w:val="0"/>
      <w:marBottom w:val="0"/>
      <w:divBdr>
        <w:top w:val="none" w:sz="0" w:space="0" w:color="auto"/>
        <w:left w:val="none" w:sz="0" w:space="0" w:color="auto"/>
        <w:bottom w:val="none" w:sz="0" w:space="0" w:color="auto"/>
        <w:right w:val="none" w:sz="0" w:space="0" w:color="auto"/>
      </w:divBdr>
      <w:divsChild>
        <w:div w:id="1076051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634134">
              <w:marLeft w:val="0"/>
              <w:marRight w:val="0"/>
              <w:marTop w:val="0"/>
              <w:marBottom w:val="0"/>
              <w:divBdr>
                <w:top w:val="none" w:sz="0" w:space="0" w:color="auto"/>
                <w:left w:val="none" w:sz="0" w:space="0" w:color="auto"/>
                <w:bottom w:val="none" w:sz="0" w:space="0" w:color="auto"/>
                <w:right w:val="none" w:sz="0" w:space="0" w:color="auto"/>
              </w:divBdr>
              <w:divsChild>
                <w:div w:id="8766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C2B45-2A02-4644-8DE5-4FFEDB6D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44719</Words>
  <Characters>254904</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4</cp:revision>
  <dcterms:created xsi:type="dcterms:W3CDTF">2018-11-02T00:08:00Z</dcterms:created>
  <dcterms:modified xsi:type="dcterms:W3CDTF">2018-11-02T00:34:00Z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