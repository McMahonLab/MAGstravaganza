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512F1D" w:rsidP="00426301">
      <w:pPr>
        <w:pStyle w:val="Heading1"/>
        <w:spacing w:before="0"/>
      </w:pPr>
      <w:ins w:id="0" w:author="Alexandra Linz" w:date="2018-09-20T13:34:00Z">
        <w:r>
          <w:t>F</w:t>
        </w:r>
      </w:ins>
      <w:del w:id="1" w:author="Alexandra Linz" w:date="2018-09-20T13:34:00Z">
        <w:r w:rsidR="003A1F5F" w:rsidDel="00512F1D">
          <w:delText>Connections</w:delText>
        </w:r>
        <w:r w:rsidR="00046BFF" w:rsidDel="00512F1D">
          <w:delText xml:space="preserve"> between f</w:delText>
        </w:r>
      </w:del>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914E94" w:rsidRDefault="00046BFF" w:rsidP="00675B52">
      <w:pPr>
        <w:rPr>
          <w:ins w:id="2" w:author="Alexandra Linz" w:date="2018-10-01T15:19:00Z"/>
        </w:rPr>
      </w:pPr>
      <w:r>
        <w:tab/>
      </w:r>
      <w:ins w:id="3" w:author="Alexandra Linz" w:date="2018-10-01T15:19:00Z">
        <w:r w:rsidR="00914E94">
          <w:t>Although microbes mediate much of the biogeochemical cycling in freshwater</w:t>
        </w:r>
        <w:del w:id="4" w:author="Alexandra Linz [2]" w:date="2018-10-22T09:59:00Z">
          <w:r w:rsidR="00914E94" w:rsidDel="00B126DC">
            <w:delText xml:space="preserve"> is mediated by microbes</w:delText>
          </w:r>
        </w:del>
        <w:r w:rsidR="00914E94">
          <w:t xml:space="preserve">,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w:t>
        </w:r>
      </w:ins>
      <w:ins w:id="5" w:author="Alexandra Linz [2]" w:date="2018-10-22T10:00:00Z">
        <w:r w:rsidR="00B126DC">
          <w:t xml:space="preserve">for microbial taxa </w:t>
        </w:r>
      </w:ins>
      <w:ins w:id="6" w:author="Alexandra Linz" w:date="2018-10-01T15:19:00Z">
        <w:r w:rsidR="00914E94">
          <w:t>in freshwater biogeochemical cycles</w:t>
        </w:r>
        <w:del w:id="7" w:author="Alexandra Linz [2]" w:date="2018-10-22T10:00:00Z">
          <w:r w:rsidR="00914E94" w:rsidDel="00B126DC">
            <w:delText xml:space="preserve"> for microbial taxa</w:delText>
          </w:r>
        </w:del>
        <w:r w:rsidR="00914E94">
          <w:t>. Our metagenomic time series span multiple years and originate from a eutrophic lake</w:t>
        </w:r>
      </w:ins>
      <w:ins w:id="8" w:author="Alexandra Linz" w:date="2018-10-01T16:19:00Z">
        <w:r w:rsidR="00C81937">
          <w:t xml:space="preserve"> (Lake Mendota)</w:t>
        </w:r>
      </w:ins>
      <w:ins w:id="9" w:author="Alexandra Linz" w:date="2018-10-01T15:19:00Z">
        <w:r w:rsidR="00914E94">
          <w:t xml:space="preserve"> and a </w:t>
        </w:r>
        <w:proofErr w:type="spellStart"/>
        <w:r w:rsidR="00914E94">
          <w:t>humic</w:t>
        </w:r>
        <w:proofErr w:type="spellEnd"/>
        <w:r w:rsidR="00914E94">
          <w:t xml:space="preserve"> lake</w:t>
        </w:r>
      </w:ins>
      <w:ins w:id="10" w:author="Alexandra Linz" w:date="2018-10-01T16:20:00Z">
        <w:r w:rsidR="00C81937">
          <w:t xml:space="preserve"> (Trout Bog Lake)</w:t>
        </w:r>
      </w:ins>
      <w:ins w:id="11" w:author="Alexandra Linz" w:date="2018-10-01T15:19:00Z">
        <w:r w:rsidR="00914E94">
          <w:t xml:space="preserve"> with contrasting water chemistry. Our analysis highlights the role of polyamines in the nitrogen cycle, the diversity of diazotrophs between lake types, the balance of assimilatory versus dissimilatory sulfate reduction in freshwater, the various associations between types of </w:t>
        </w:r>
        <w:proofErr w:type="spellStart"/>
        <w:r w:rsidR="00914E94">
          <w:t>phototrophy</w:t>
        </w:r>
        <w:proofErr w:type="spellEnd"/>
        <w:r w:rsidR="00914E94">
          <w:t xml:space="preserve">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w:t>
        </w:r>
        <w:r w:rsidR="00914E94">
          <w:rPr>
            <w:i/>
          </w:rPr>
          <w:t xml:space="preserve">Cyanobacteria </w:t>
        </w:r>
        <w:r w:rsidR="00914E94">
          <w:t>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w:t>
        </w:r>
      </w:ins>
    </w:p>
    <w:p w:rsidR="008853A5" w:rsidDel="00675B52" w:rsidRDefault="00893C86" w:rsidP="00426301">
      <w:pPr>
        <w:rPr>
          <w:del w:id="12" w:author="Alexandra Linz" w:date="2018-09-25T12:45:00Z"/>
        </w:rPr>
      </w:pPr>
      <w:del w:id="13" w:author="Alexandra Linz" w:date="2018-09-25T12:45:00Z">
        <w:r w:rsidDel="00675B52">
          <w:delText>Metabolic processes at the microbial scale influence ecosystem functions b</w:delText>
        </w:r>
        <w:r w:rsidR="00046BFF" w:rsidDel="00675B52">
          <w:delText>ecause microbes are responsible for much of the</w:delText>
        </w:r>
        <w:r w:rsidR="00180B02" w:rsidDel="00675B52">
          <w:delText xml:space="preserve"> carbon and</w:delText>
        </w:r>
        <w:r w:rsidR="00046BFF" w:rsidDel="00675B52">
          <w:delText xml:space="preserve"> nutrient cycling in freshwater. One approach to predict the metabolic capabilities of microbial communities is</w:delText>
        </w:r>
        <w:r w:rsidDel="00675B52">
          <w:delText xml:space="preserve"> to</w:delText>
        </w:r>
        <w:r w:rsidR="00046BFF" w:rsidDel="00675B52">
          <w:delText xml:space="preserve"> search for functional marker genes in metagenomes. However, this </w:delText>
        </w:r>
        <w:r w:rsidDel="00675B52">
          <w:delText xml:space="preserve">approach </w:delText>
        </w:r>
        <w:r w:rsidR="00046BFF" w:rsidDel="00675B52">
          <w:delText>does not provide</w:delText>
        </w:r>
        <w:r w:rsidDel="00675B52">
          <w:delText xml:space="preserve"> context about</w:delText>
        </w:r>
        <w:r w:rsidR="00046BFF" w:rsidDel="00675B52">
          <w:delText xml:space="preserve"> co-occurrence with other </w:delText>
        </w:r>
        <w:r w:rsidR="005555E0" w:rsidDel="00675B52">
          <w:delText>metabolic traits</w:delText>
        </w:r>
        <w:r w:rsidR="00A15AC4" w:rsidDel="00675B52">
          <w:delText xml:space="preserve"> </w:delText>
        </w:r>
        <w:r w:rsidDel="00675B52">
          <w:delText>within an organism or detailed taxonomy about those organisms</w:delText>
        </w:r>
        <w:r w:rsidR="00046BFF" w:rsidDel="00675B52">
          <w:delText xml:space="preserve">. </w:delText>
        </w:r>
        <w:r w:rsidDel="00675B52">
          <w:delText>Here</w:delText>
        </w:r>
        <w:r w:rsidR="00046BFF" w:rsidDel="00675B52">
          <w:delText>, we combine a functional marker gene analysis with</w:delText>
        </w:r>
        <w:r w:rsidDel="00675B52">
          <w:delText xml:space="preserve"> metabolic</w:delText>
        </w:r>
        <w:r w:rsidR="00046BFF" w:rsidDel="00675B52">
          <w:delText xml:space="preserve"> pathway prediction of </w:delText>
        </w:r>
        <w:r w:rsidDel="00675B52">
          <w:delText xml:space="preserve">microbial population genomes (MAGs) assembled </w:delText>
        </w:r>
        <w:r w:rsidR="00046BFF" w:rsidDel="00675B52">
          <w:delText>from metagenomic time series</w:delText>
        </w:r>
        <w:r w:rsidDel="00675B52">
          <w:delText xml:space="preserve"> in</w:delText>
        </w:r>
        <w:r w:rsidR="00046BFF" w:rsidDel="00675B52">
          <w:delText xml:space="preserve"> </w:delText>
        </w:r>
        <w:r w:rsidDel="00675B52">
          <w:delText xml:space="preserve">eutrophic </w:delText>
        </w:r>
        <w:r w:rsidR="00046BFF" w:rsidDel="00675B52">
          <w:delText>Lake Mendota</w:delText>
        </w:r>
        <w:r w:rsidDel="00675B52">
          <w:delText xml:space="preserve"> </w:delText>
        </w:r>
        <w:r w:rsidR="00046BFF" w:rsidDel="00675B52">
          <w:delText>and</w:delText>
        </w:r>
        <w:r w:rsidDel="00675B52">
          <w:delText xml:space="preserve"> humic</w:delText>
        </w:r>
        <w:r w:rsidR="00046BFF" w:rsidDel="00675B52">
          <w:delText xml:space="preserve"> Trout Bog</w:delText>
        </w:r>
        <w:r w:rsidR="00C14ABA" w:rsidDel="00675B52">
          <w:delText xml:space="preserve"> t</w:delText>
        </w:r>
        <w:r w:rsidDel="00675B52">
          <w:delText xml:space="preserve">o identify how </w:delText>
        </w:r>
        <w:r w:rsidR="00B5094B" w:rsidDel="00675B52">
          <w:delText xml:space="preserve">carbon and </w:delText>
        </w:r>
        <w:r w:rsidDel="00675B52">
          <w:delText xml:space="preserve">nutrient cycles are </w:delText>
        </w:r>
        <w:r w:rsidR="00C14ABA" w:rsidDel="00675B52">
          <w:delText>connected</w:delText>
        </w:r>
        <w:r w:rsidDel="00675B52">
          <w:delText xml:space="preserve"> in freshwater</w:delText>
        </w:r>
        <w:r w:rsidR="00C14ABA" w:rsidDel="00675B52">
          <w:delText>.</w:delText>
        </w:r>
        <w:r w:rsidDel="00675B52">
          <w:delText xml:space="preserve"> </w:delText>
        </w:r>
        <w:r w:rsidR="00046BFF" w:rsidDel="00675B52">
          <w:delText xml:space="preserve"> </w:delText>
        </w:r>
        <w:r w:rsidR="00C14ABA" w:rsidDel="00675B52">
          <w:delText>We found that p</w:delText>
        </w:r>
        <w:r w:rsidR="00046BFF" w:rsidDel="00675B52">
          <w:delText>hototrophy, carbon fixation, and nitrogen fixation</w:delText>
        </w:r>
        <w:r w:rsidR="003F0487" w:rsidDel="00675B52">
          <w:delText xml:space="preserve"> pathways</w:delText>
        </w:r>
        <w:r w:rsidR="00046BFF" w:rsidDel="00675B52">
          <w:delText xml:space="preserve"> </w:delText>
        </w:r>
        <w:r w:rsidR="00A33EF6" w:rsidDel="00675B52">
          <w:delText>co-occurred</w:delText>
        </w:r>
        <w:r w:rsidR="00046BFF" w:rsidDel="00675B52">
          <w:delText xml:space="preserve"> in </w:delText>
        </w:r>
        <w:r w:rsidR="00A15AC4" w:rsidRPr="002E05D5" w:rsidDel="00675B52">
          <w:rPr>
            <w:i/>
          </w:rPr>
          <w:delText>Cyanobacteria</w:delText>
        </w:r>
        <w:r w:rsidR="00A15AC4" w:rsidDel="00675B52">
          <w:delText xml:space="preserve"> </w:delText>
        </w:r>
        <w:r w:rsidR="00C14ABA" w:rsidDel="00675B52">
          <w:delText>MAGs</w:delText>
        </w:r>
        <w:r w:rsidR="00046BFF" w:rsidDel="00675B52">
          <w:delText xml:space="preserve"> in Lake Mendota and in </w:delText>
        </w:r>
        <w:r w:rsidR="00046BFF" w:rsidRPr="002E05D5" w:rsidDel="00675B52">
          <w:rPr>
            <w:i/>
          </w:rPr>
          <w:delText>Chlorobiales</w:delText>
        </w:r>
        <w:r w:rsidR="00C14ABA" w:rsidDel="00675B52">
          <w:delText xml:space="preserve"> MAGs</w:delText>
        </w:r>
        <w:r w:rsidR="00046BFF" w:rsidDel="00675B52">
          <w:delText xml:space="preserve"> in Trout Bog. </w:delText>
        </w:r>
        <w:r w:rsidR="00046BFF" w:rsidRPr="002E05D5" w:rsidDel="00675B52">
          <w:rPr>
            <w:i/>
          </w:rPr>
          <w:delText>Cyanobacteria</w:delText>
        </w:r>
        <w:r w:rsidR="00046BFF" w:rsidDel="00675B52">
          <w:delText xml:space="preserve"> </w:delText>
        </w:r>
        <w:r w:rsidR="00A33EF6" w:rsidDel="00675B52">
          <w:delText xml:space="preserve">MAGs </w:delText>
        </w:r>
        <w:r w:rsidR="00C14ABA" w:rsidDel="00675B52">
          <w:delText>also</w:delText>
        </w:r>
        <w:r w:rsidR="00046BFF" w:rsidDel="00675B52">
          <w:delText xml:space="preserve"> </w:delText>
        </w:r>
        <w:r w:rsidR="00C14ABA" w:rsidDel="00675B52">
          <w:delText xml:space="preserve">had strong temporal correlations </w:delText>
        </w:r>
        <w:r w:rsidR="00046BFF" w:rsidDel="00675B52">
          <w:delText>to functional marker genes for nitrogen fixation in several years. Genes encoding steps in the nitrogen and sulfur cycles varied in abundance and taxonomy by lake, p</w:delText>
        </w:r>
        <w:r w:rsidR="00C14ABA" w:rsidDel="00675B52">
          <w:delText>otentially</w:delText>
        </w:r>
        <w:r w:rsidR="00046BFF" w:rsidDel="00675B52">
          <w:delTex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delText>
        </w:r>
        <w:r w:rsidR="00C14ABA" w:rsidDel="00675B52">
          <w:delText>By u</w:delText>
        </w:r>
        <w:r w:rsidR="00046BFF" w:rsidDel="00675B52">
          <w:delText xml:space="preserve">sing both </w:delText>
        </w:r>
        <w:r w:rsidR="00C14ABA" w:rsidDel="00675B52">
          <w:delText>MAGs</w:delText>
        </w:r>
        <w:r w:rsidR="00046BFF" w:rsidDel="00675B52">
          <w:delText xml:space="preserve"> and marker genes, we </w:delText>
        </w:r>
        <w:r w:rsidR="00C14ABA" w:rsidDel="00675B52">
          <w:delText>we</w:delText>
        </w:r>
        <w:r w:rsidR="00046BFF" w:rsidDel="00675B52">
          <w:delText>re better able to link function</w:delText>
        </w:r>
        <w:r w:rsidR="00C14ABA" w:rsidDel="00675B52">
          <w:delText>s</w:delText>
        </w:r>
        <w:r w:rsidR="00046BFF" w:rsidDel="00675B52">
          <w:delText xml:space="preserve"> to specific taxonomic groups in our metagenomic time series</w:delText>
        </w:r>
        <w:r w:rsidR="00C14ABA" w:rsidDel="00675B52">
          <w:delText>, enabling</w:delText>
        </w:r>
        <w:r w:rsidR="00046BFF" w:rsidDel="00675B52">
          <w:delText xml:space="preserve"> a more detailed understanding of freshwater microbial </w:delText>
        </w:r>
        <w:r w:rsidR="002E05D5" w:rsidDel="00675B52">
          <w:delText xml:space="preserve">carbon and </w:delText>
        </w:r>
        <w:r w:rsidR="00046BFF" w:rsidDel="00675B52">
          <w:delText>nutrient cycling.</w:delText>
        </w:r>
      </w:del>
    </w:p>
    <w:p w:rsidR="008853A5" w:rsidDel="00950DEB" w:rsidRDefault="00046BFF" w:rsidP="00675B52">
      <w:pPr>
        <w:rPr>
          <w:del w:id="14" w:author="Alexandra Linz" w:date="2018-09-20T13:27:00Z"/>
        </w:rPr>
      </w:pPr>
      <w:r>
        <w:t>Introduction</w:t>
      </w:r>
    </w:p>
    <w:p w:rsidR="00950DEB" w:rsidRPr="00797487" w:rsidRDefault="00046BFF" w:rsidP="00675B52">
      <w:pPr>
        <w:rPr>
          <w:ins w:id="15" w:author="Alexandra Linz" w:date="2018-09-20T13:24:00Z"/>
        </w:rPr>
      </w:pPr>
      <w:r>
        <w:tab/>
      </w:r>
    </w:p>
    <w:p w:rsidR="00950DEB" w:rsidRPr="00797487" w:rsidRDefault="00950DEB">
      <w:pPr>
        <w:ind w:firstLine="720"/>
        <w:rPr>
          <w:ins w:id="16" w:author="Alexandra Linz" w:date="2018-09-20T13:24:00Z"/>
        </w:rPr>
        <w:pPrChange w:id="17" w:author="Alexandra Linz" w:date="2018-09-20T13:27:00Z">
          <w:pPr/>
        </w:pPrChange>
      </w:pPr>
      <w:ins w:id="18" w:author="Alexandra Linz" w:date="2018-09-20T13:24:00Z">
        <w:r w:rsidRPr="00797487">
          <w:t xml:space="preserve">Lakes </w:t>
        </w:r>
      </w:ins>
      <w:ins w:id="19" w:author="Alexandra Linz [2]" w:date="2018-10-22T10:01:00Z">
        <w:r w:rsidR="00B126DC">
          <w:t xml:space="preserve">receive </w:t>
        </w:r>
      </w:ins>
      <w:ins w:id="20" w:author="Alexandra Linz" w:date="2018-09-20T13:24:00Z">
        <w:del w:id="21" w:author="Alexandra Linz [2]" w:date="2018-10-22T10:01:00Z">
          <w:r w:rsidRPr="00797487" w:rsidDel="00B126DC">
            <w:delText>collect</w:delText>
          </w:r>
        </w:del>
        <w:del w:id="22" w:author="Alexandra Linz [2]" w:date="2018-10-22T13:52:00Z">
          <w:r w:rsidRPr="00797487" w:rsidDel="005B794C">
            <w:delText xml:space="preserve"> </w:delText>
          </w:r>
        </w:del>
        <w:r w:rsidRPr="00797487">
          <w:t xml:space="preserve">nutrients from surrounding terrestrial ecosystems </w:t>
        </w:r>
        <w:r w:rsidRPr="00797487">
          <w:fldChar w:fldCharType="begin" w:fldLock="1"/>
        </w:r>
        <w:r w:rsidRPr="00797487">
          <w:instrText>ADDIN CSL_CITATION {"citationItems":[{"id":"IT</w:instrText>
        </w:r>
      </w:ins>
      <w:del w:id="23" w:author="Alexandra Linz" w:date="2018-09-25T12:45:00Z">
        <w:r w:rsidRPr="00797487" w:rsidDel="00914E94">
          <w:delInstrText>E</w:delInstrText>
        </w:r>
      </w:del>
      <w:ins w:id="24" w:author="Alexandra Linz" w:date="2018-10-01T15:19:00Z">
        <w:r w:rsidRPr="00797487">
          <w:instrText>M</w:instrText>
        </w:r>
      </w:ins>
      <w:ins w:id="25" w:author="Alexandra Linz" w:date="2018-09-20T13:24:00Z">
        <w:r w:rsidRPr="00797487">
          <w:instrText>-1","itemData":{"DOI":"10.1890/070140","ISSN":"1540-9295","author":[{"dropping-particle":"","family":"Williamson","given":"Craig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Pr="00797487">
          <w:fldChar w:fldCharType="separate"/>
        </w:r>
        <w:r w:rsidRPr="00797487">
          <w:rPr>
            <w:noProof/>
          </w:rPr>
          <w:t>(Williamson et al., 2008)</w:t>
        </w:r>
        <w:r w:rsidRPr="00797487">
          <w:fldChar w:fldCharType="end"/>
        </w:r>
        <w:r w:rsidRPr="00797487">
          <w:t xml:space="preserve">, placing lakes as “hotspots” for carbon and nutrient cycling in the landscape </w:t>
        </w:r>
        <w:r w:rsidRPr="00797487">
          <w:fldChar w:fldCharType="begin" w:fldLock="1"/>
        </w:r>
        <w:r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Pr="00797487">
          <w:fldChar w:fldCharType="separate"/>
        </w:r>
        <w:r w:rsidRPr="00797487">
          <w:rPr>
            <w:noProof/>
          </w:rPr>
          <w:t>(Butman et al., 2015)</w:t>
        </w:r>
        <w:r w:rsidRPr="00797487">
          <w:fldChar w:fldCharType="end"/>
        </w:r>
        <w:r w:rsidRPr="00797487">
          <w:t xml:space="preserve">. </w:t>
        </w:r>
        <w:r w:rsidRPr="00797487">
          <w:rPr>
            <w:color w:val="000000"/>
          </w:rPr>
          <w:t>Approximately half of the carbon received by freshwater ecosystems from the terrestrial landscape is emitted as carbon d</w:t>
        </w:r>
        <w:r w:rsidR="00CD3AF8">
          <w:rPr>
            <w:color w:val="000000"/>
          </w:rPr>
          <w:t xml:space="preserve">ioxide (0.2 </w:t>
        </w:r>
        <w:proofErr w:type="spellStart"/>
        <w:r w:rsidR="00CD3AF8">
          <w:rPr>
            <w:color w:val="000000"/>
          </w:rPr>
          <w:t>Pg</w:t>
        </w:r>
        <w:proofErr w:type="spellEnd"/>
        <w:r w:rsidR="00CD3AF8">
          <w:rPr>
            <w:color w:val="000000"/>
          </w:rPr>
          <w:t xml:space="preserve"> C/year) or </w:t>
        </w:r>
      </w:ins>
      <w:ins w:id="26" w:author="Alexandra Linz" w:date="2018-10-01T13:30:00Z">
        <w:r w:rsidR="00CD3AF8">
          <w:rPr>
            <w:color w:val="000000"/>
          </w:rPr>
          <w:t>buried in sediments</w:t>
        </w:r>
      </w:ins>
      <w:ins w:id="27" w:author="Alexandra Linz" w:date="2018-09-20T13:24:00Z">
        <w:r w:rsidRPr="00797487">
          <w:rPr>
            <w:color w:val="000000"/>
          </w:rPr>
          <w:t xml:space="preserve"> (0.8 </w:t>
        </w:r>
        <w:proofErr w:type="spellStart"/>
        <w:r w:rsidRPr="00797487">
          <w:rPr>
            <w:color w:val="000000"/>
          </w:rPr>
          <w:t>Pg</w:t>
        </w:r>
        <w:proofErr w:type="spellEnd"/>
        <w:r w:rsidRPr="00797487">
          <w:rPr>
            <w:color w:val="000000"/>
          </w:rPr>
          <w:t xml:space="preserve"> C/year) </w:t>
        </w:r>
        <w:r w:rsidRPr="00797487">
          <w:rPr>
            <w:color w:val="000000"/>
          </w:rPr>
          <w:fldChar w:fldCharType="begin" w:fldLock="1"/>
        </w:r>
        <w:r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Pr="00797487">
          <w:rPr>
            <w:color w:val="000000"/>
          </w:rPr>
          <w:fldChar w:fldCharType="separate"/>
        </w:r>
        <w:r w:rsidRPr="00797487">
          <w:rPr>
            <w:noProof/>
            <w:color w:val="000000"/>
          </w:rPr>
          <w:t xml:space="preserve">(Cole et al., </w:t>
        </w:r>
        <w:r w:rsidRPr="00797487">
          <w:rPr>
            <w:noProof/>
            <w:color w:val="000000"/>
          </w:rPr>
          <w:lastRenderedPageBreak/>
          <w:t>2007)</w:t>
        </w:r>
        <w:r w:rsidRPr="00797487">
          <w:rPr>
            <w:color w:val="000000"/>
          </w:rPr>
          <w:fldChar w:fldCharType="end"/>
        </w:r>
        <w:r w:rsidRPr="00797487">
          <w:rPr>
            <w:color w:val="000000"/>
          </w:rPr>
          <w:t xml:space="preserve">. Similarly, 20% of global denitrification is estimated to occur in freshwater, roughly equivalent to the amount of denitrification taking place in soils (22%) and about a third of the amount occurring in oceans (58%) </w:t>
        </w:r>
        <w:r w:rsidRPr="00797487">
          <w:rPr>
            <w:color w:val="000000"/>
          </w:rPr>
          <w:fldChar w:fldCharType="begin" w:fldLock="1"/>
        </w:r>
        <w:r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Pr="00797487">
          <w:rPr>
            <w:color w:val="000000"/>
          </w:rPr>
          <w:fldChar w:fldCharType="separate"/>
        </w:r>
        <w:r w:rsidRPr="00797487">
          <w:rPr>
            <w:noProof/>
            <w:color w:val="000000"/>
          </w:rPr>
          <w:t>(Seitzinger et al., 2006)</w:t>
        </w:r>
        <w:r w:rsidRPr="00797487">
          <w:rPr>
            <w:color w:val="000000"/>
          </w:rPr>
          <w:fldChar w:fldCharType="end"/>
        </w:r>
        <w:r w:rsidRPr="00797487">
          <w:rPr>
            <w:color w:val="000000"/>
          </w:rPr>
          <w:t>.  Because of these globally relevant contributions to carbon and nutrient cycling, understanding how these elements are processed in freshwater through methods such as models and budgets is an important area of research.</w:t>
        </w:r>
      </w:ins>
    </w:p>
    <w:p w:rsidR="00950DEB" w:rsidRPr="00797487" w:rsidRDefault="00950DEB" w:rsidP="00950DEB">
      <w:pPr>
        <w:rPr>
          <w:ins w:id="28" w:author="Alexandra Linz" w:date="2018-09-20T13:24:00Z"/>
        </w:rPr>
      </w:pPr>
      <w:ins w:id="29" w:author="Alexandra Linz" w:date="2018-09-20T13:24:00Z">
        <w:r w:rsidRPr="00797487">
          <w:rPr>
            <w:color w:val="000000"/>
          </w:rPr>
          <w:tab/>
        </w:r>
        <w:r w:rsidR="00E0354C">
          <w:t>M</w:t>
        </w:r>
      </w:ins>
      <w:ins w:id="30" w:author="Alexandra Linz" w:date="2018-10-01T16:22:00Z">
        <w:r w:rsidR="00E0354C">
          <w:t>ost</w:t>
        </w:r>
      </w:ins>
      <w:ins w:id="31" w:author="Alexandra Linz" w:date="2018-09-20T13:24:00Z">
        <w:r w:rsidRPr="00797487">
          <w:t xml:space="preserve"> of this freshwater biogeochemical cycling is performed by microbial communities</w:t>
        </w:r>
      </w:ins>
      <w:ins w:id="32" w:author="Alexandra Linz" w:date="2018-10-01T15:22:00Z">
        <w:r w:rsidR="00914E94" w:rsidRPr="00914E94">
          <w:t xml:space="preserve"> </w:t>
        </w:r>
        <w:r w:rsidR="00914E94">
          <w:t>yet the categories in the models and budgets used to study these cycles are too broad</w:t>
        </w:r>
        <w:r w:rsidR="00914E94" w:rsidRPr="00797487">
          <w:t xml:space="preserve"> to incorporate microbial data.</w:t>
        </w:r>
      </w:ins>
      <w:ins w:id="33" w:author="Alexandra Linz" w:date="2018-09-20T13:24:00Z">
        <w:del w:id="34" w:author="Alexandra Linz [2]" w:date="2018-10-22T10:01:00Z">
          <w:r w:rsidRPr="00797487" w:rsidDel="00B126DC">
            <w:delText>.</w:delText>
          </w:r>
        </w:del>
        <w:r w:rsidRPr="00797487">
          <w:t xml:space="preserve"> For example, carbon compounds are often classified as labile and recalcitrant </w:t>
        </w:r>
        <w:r w:rsidRPr="00797487">
          <w:fldChar w:fldCharType="begin" w:fldLock="1"/>
        </w:r>
        <w:r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Pr="00797487">
          <w:fldChar w:fldCharType="separate"/>
        </w:r>
        <w:r w:rsidRPr="00797487">
          <w:rPr>
            <w:noProof/>
          </w:rPr>
          <w:t>(Guillemette &amp; del Giorgio, 2011)</w:t>
        </w:r>
        <w:r w:rsidRPr="00797487">
          <w:fldChar w:fldCharType="end"/>
        </w:r>
        <w:r w:rsidRPr="00797487">
          <w:t xml:space="preserve">, or autochthonous and allochthonous </w:t>
        </w:r>
        <w:r w:rsidRPr="00797487">
          <w:fldChar w:fldCharType="begin" w:fldLock="1"/>
        </w:r>
        <w:r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Pr="00797487">
          <w:fldChar w:fldCharType="separate"/>
        </w:r>
        <w:r w:rsidRPr="00797487">
          <w:rPr>
            <w:noProof/>
          </w:rPr>
          <w:t>(Jonsson et al., 2001)</w:t>
        </w:r>
        <w:r w:rsidRPr="00797487">
          <w:fldChar w:fldCharType="end"/>
        </w:r>
        <w:r w:rsidRPr="00797487">
          <w:t xml:space="preserve">. While some work has been done on microbial responses to these carbon categories </w:t>
        </w:r>
        <w:r w:rsidRPr="00797487">
          <w:fldChar w:fldCharType="begin" w:fldLock="1"/>
        </w:r>
        <w:r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Pr="00797487">
          <w:fldChar w:fldCharType="separate"/>
        </w:r>
        <w:r w:rsidRPr="00797487">
          <w:rPr>
            <w:noProof/>
          </w:rPr>
          <w:t>(Eiler et al., 2003; Kritzberg et al., 2004)</w:t>
        </w:r>
        <w:r w:rsidRPr="00797487">
          <w:fldChar w:fldCharType="end"/>
        </w:r>
        <w:r w:rsidRPr="00797487">
          <w:t xml:space="preserve">, using such broad categorizations masks the complexity of microbial </w:t>
        </w:r>
      </w:ins>
      <w:ins w:id="35" w:author="Alexandra Linz" w:date="2018-10-01T16:22:00Z">
        <w:r w:rsidR="00E0354C">
          <w:t>ecophysiology</w:t>
        </w:r>
      </w:ins>
      <w:ins w:id="36" w:author="Alexandra Linz" w:date="2018-09-20T13:24:00Z">
        <w:r w:rsidRPr="00797487">
          <w:t>. Incorporating microbially-mediated transformations of specific compounds in freshwater would significantly improve the accuracy and predictive power of biogeochemical cycling models.</w:t>
        </w:r>
      </w:ins>
    </w:p>
    <w:p w:rsidR="00950DEB" w:rsidRPr="00797487" w:rsidRDefault="00950DEB" w:rsidP="00950DEB">
      <w:pPr>
        <w:rPr>
          <w:ins w:id="37" w:author="Alexandra Linz" w:date="2018-09-20T13:24:00Z"/>
        </w:rPr>
      </w:pPr>
      <w:ins w:id="38" w:author="Alexandra Linz" w:date="2018-09-20T13:24:00Z">
        <w:r w:rsidRPr="00797487">
          <w:tab/>
          <w:t xml:space="preserve"> </w:t>
        </w:r>
      </w:ins>
      <w:ins w:id="39" w:author="Alexandra Linz" w:date="2018-10-01T15:28:00Z">
        <w:r w:rsidR="00FF5880" w:rsidRPr="00797487">
          <w:t>However, linking microbial taxa to specific</w:t>
        </w:r>
        <w:r w:rsidR="00FF5880">
          <w:t xml:space="preserve"> biogeochemical</w:t>
        </w:r>
        <w:r w:rsidR="00FF5880" w:rsidRPr="00797487">
          <w:t xml:space="preserve"> functions is a challenging task. Previous research has investigated substrate use by freshwater taxa </w:t>
        </w:r>
        <w:del w:id="40" w:author="Alexandra Linz [2]" w:date="2018-10-22T10:01:00Z">
          <w:r w:rsidR="00FF5880" w:rsidRPr="00797487" w:rsidDel="00B126DC">
            <w:delText>using</w:delText>
          </w:r>
        </w:del>
      </w:ins>
      <w:ins w:id="41" w:author="Alexandra Linz [2]" w:date="2018-10-22T10:01:00Z">
        <w:r w:rsidR="00B126DC">
          <w:t>in</w:t>
        </w:r>
      </w:ins>
      <w:ins w:id="42" w:author="Alexandra Linz" w:date="2018-10-01T15:28:00Z">
        <w:r w:rsidR="00FF5880" w:rsidRPr="00797487">
          <w:t xml:space="preserve"> cultured isolates</w:t>
        </w:r>
        <w:r w:rsidR="00FF5880">
          <w:t xml:space="preserve"> and </w:t>
        </w:r>
        <w:r w:rsidR="00E0354C">
          <w:t xml:space="preserve">microscopy </w:t>
        </w:r>
      </w:ins>
      <w:ins w:id="43" w:author="Alexandra Linz" w:date="2018-10-01T16:24:00Z">
        <w:r w:rsidR="00E0354C">
          <w:t>fluorescence</w:t>
        </w:r>
      </w:ins>
      <w:ins w:id="44" w:author="Alexandra Linz" w:date="2018-10-01T15:28:00Z">
        <w:r w:rsidR="00E0354C">
          <w:t xml:space="preserve"> </w:t>
        </w:r>
      </w:ins>
      <w:ins w:id="45" w:author="Alexandra Linz" w:date="2018-10-01T16:24:00Z">
        <w:r w:rsidR="00E0354C">
          <w:t xml:space="preserve">in situ hybridization coupled to </w:t>
        </w:r>
        <w:proofErr w:type="spellStart"/>
        <w:r w:rsidR="00E0354C">
          <w:t>microautoradiography</w:t>
        </w:r>
        <w:proofErr w:type="spellEnd"/>
        <w:r w:rsidR="00E0354C">
          <w:t xml:space="preserve"> to detect incorporation of labeled substrates</w:t>
        </w:r>
      </w:ins>
      <w:ins w:id="46" w:author="Alexandra Linz" w:date="2018-10-01T15:28:00Z">
        <w:r w:rsidR="00FF5880" w:rsidRPr="00797487">
          <w:t xml:space="preserve"> </w:t>
        </w:r>
      </w:ins>
      <w:ins w:id="47" w:author="Alexandra Linz [2]" w:date="2018-10-22T10:02:00Z">
        <w:r w:rsidR="00B126DC">
          <w:t xml:space="preserve">in uncultured lineages </w:t>
        </w:r>
      </w:ins>
      <w:ins w:id="48" w:author="Alexandra Linz" w:date="2018-10-01T15:28:00Z">
        <w:r w:rsidR="00FF5880" w:rsidRPr="00797487">
          <w:fldChar w:fldCharType="begin" w:fldLock="1"/>
        </w:r>
        <w:r w:rsidR="00FF5880">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FF5880" w:rsidRPr="00797487">
          <w:fldChar w:fldCharType="separate"/>
        </w:r>
        <w:r w:rsidR="00FF5880" w:rsidRPr="009D38A1">
          <w:rPr>
            <w:noProof/>
          </w:rPr>
          <w:t>(Hahn et al., 2012; Salcher, Posch &amp; Pernthaler, 2013)</w:t>
        </w:r>
        <w:r w:rsidR="00FF5880" w:rsidRPr="00797487">
          <w:fldChar w:fldCharType="end"/>
        </w:r>
        <w:r w:rsidR="00FF5880" w:rsidRPr="00797487">
          <w:t>. While th</w:t>
        </w:r>
        <w:r w:rsidR="00FF5880">
          <w:t>ese techniques are definitive, they</w:t>
        </w:r>
        <w:r w:rsidR="00FF5880" w:rsidRPr="00797487">
          <w:t xml:space="preserve"> cannot be scaled to investigate many com</w:t>
        </w:r>
        <w:r w:rsidR="00FF5880">
          <w:t>munity members simultaneously. Other research has used scalable g</w:t>
        </w:r>
        <w:r w:rsidR="00FF5880" w:rsidRPr="00797487">
          <w:t xml:space="preserve">enomics techniques </w:t>
        </w:r>
        <w:r w:rsidR="00FF5880">
          <w:t>to link microbial taxa to predicted biogeochemical functions</w:t>
        </w:r>
      </w:ins>
      <w:ins w:id="49" w:author="Alexandra Linz" w:date="2018-10-01T16:26:00Z">
        <w:r w:rsidR="00E0354C">
          <w:t xml:space="preserve">, generating </w:t>
        </w:r>
        <w:del w:id="50" w:author="Alexandra Linz [2]" w:date="2018-10-22T10:02:00Z">
          <w:r w:rsidR="00E0354C" w:rsidDel="00B126DC">
            <w:delText>hypothes</w:delText>
          </w:r>
        </w:del>
      </w:ins>
      <w:ins w:id="51" w:author="Alexandra Linz" w:date="2018-10-01T16:27:00Z">
        <w:del w:id="52" w:author="Alexandra Linz [2]" w:date="2018-10-22T10:02:00Z">
          <w:r w:rsidR="00E0354C" w:rsidDel="00B126DC">
            <w:delText>ese</w:delText>
          </w:r>
        </w:del>
      </w:ins>
      <w:ins w:id="53" w:author="Alexandra Linz [2]" w:date="2018-10-22T10:02:00Z">
        <w:r w:rsidR="00B126DC">
          <w:t>hypotheses</w:t>
        </w:r>
      </w:ins>
      <w:ins w:id="54" w:author="Alexandra Linz" w:date="2018-10-01T16:26:00Z">
        <w:r w:rsidR="00E0354C">
          <w:t xml:space="preserve"> that can be tested using more targeted experiments</w:t>
        </w:r>
      </w:ins>
      <w:ins w:id="55" w:author="Alexandra Linz" w:date="2018-10-01T15:28:00Z">
        <w:r w:rsidR="00FF5880">
          <w:t xml:space="preserve">. </w:t>
        </w:r>
        <w:r w:rsidR="00FF5880" w:rsidRPr="00797487">
          <w:t xml:space="preserve">Sequencing data has previously been employed to great effect to analyze the distribution of functional marker genes in freshwater </w:t>
        </w:r>
        <w:r w:rsidR="00FF5880" w:rsidRPr="00797487">
          <w:fldChar w:fldCharType="begin" w:fldLock="1"/>
        </w:r>
        <w:r w:rsidR="00FF5880"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FF5880" w:rsidRPr="00797487">
          <w:fldChar w:fldCharType="separate"/>
        </w:r>
        <w:r w:rsidR="00FF5880" w:rsidRPr="00797487">
          <w:rPr>
            <w:noProof/>
          </w:rPr>
          <w:t xml:space="preserve">(Ramachandran &amp; Walsh, </w:t>
        </w:r>
        <w:r w:rsidR="00FF5880" w:rsidRPr="00797487">
          <w:rPr>
            <w:noProof/>
          </w:rPr>
          <w:lastRenderedPageBreak/>
          <w:t>2015; Peura et al., 2015)</w:t>
        </w:r>
        <w:r w:rsidR="00FF5880" w:rsidRPr="00797487">
          <w:fldChar w:fldCharType="end"/>
        </w:r>
        <w:r w:rsidR="00FF5880" w:rsidRPr="00797487">
          <w:t xml:space="preserve"> and to predict metabolic potential in fres</w:t>
        </w:r>
        <w:r w:rsidR="00FF5880">
          <w:t>hwater genomes</w:t>
        </w:r>
        <w:r w:rsidR="00FF5880" w:rsidRPr="00797487">
          <w:t xml:space="preserve"> </w:t>
        </w:r>
      </w:ins>
      <w:ins w:id="56" w:author="Alexandra Linz" w:date="2018-10-02T14:15:00Z">
        <w:r w:rsidR="00A50124" w:rsidRPr="00797487">
          <w:fldChar w:fldCharType="begin" w:fldLock="1"/>
        </w:r>
        <w:r w:rsidR="00A50124">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2018)","previouslyFormattedCitation":"(Eiler et al., 2016; Hamilton et al., 2017; He et al., 2017)"},"properties":{"noteIndex":0},"schema":"https://github.com/citation-style-language/schema/raw/master/csl-citation.json"}</w:instrText>
        </w:r>
        <w:r w:rsidR="00A50124" w:rsidRPr="00797487">
          <w:fldChar w:fldCharType="separate"/>
        </w:r>
        <w:r w:rsidR="00A50124" w:rsidRPr="00091D2B">
          <w:rPr>
            <w:noProof/>
          </w:rPr>
          <w:t>(Salcher et al., 2015; Eiler et al., 2016; Hamilton et al., 2017; He et al., 2017; Cabello-Yeves et al., 2018)</w:t>
        </w:r>
        <w:r w:rsidR="00A50124" w:rsidRPr="00797487">
          <w:fldChar w:fldCharType="end"/>
        </w:r>
      </w:ins>
      <w:ins w:id="57" w:author="Alexandra Linz" w:date="2018-10-01T15:28:00Z">
        <w:r w:rsidR="00FF5880" w:rsidRPr="00797487">
          <w:t>.</w:t>
        </w:r>
      </w:ins>
    </w:p>
    <w:p w:rsidR="00950DEB" w:rsidRPr="00797487" w:rsidRDefault="00E0354C" w:rsidP="00950DEB">
      <w:pPr>
        <w:ind w:firstLine="720"/>
        <w:rPr>
          <w:ins w:id="58" w:author="Alexandra Linz" w:date="2018-09-20T13:24:00Z"/>
        </w:rPr>
      </w:pPr>
      <w:ins w:id="59" w:author="Alexandra Linz" w:date="2018-10-01T16:27:00Z">
        <w:r>
          <w:t>Here</w:t>
        </w:r>
      </w:ins>
      <w:ins w:id="60" w:author="Alexandra Linz" w:date="2018-09-20T13:24:00Z">
        <w:r w:rsidR="00950DEB" w:rsidRPr="00797487">
          <w:t>, we combine insights from bo</w:t>
        </w:r>
        <w:r w:rsidR="00FF5880">
          <w:t xml:space="preserve">th genes and genomes in </w:t>
        </w:r>
      </w:ins>
      <w:ins w:id="61" w:author="Alexandra Linz" w:date="2018-10-01T15:28:00Z">
        <w:r w:rsidR="00FF5880">
          <w:t>three</w:t>
        </w:r>
      </w:ins>
      <w:ins w:id="62" w:author="Alexandra Linz" w:date="2018-09-20T13:24:00Z">
        <w:r w:rsidR="00950DEB" w:rsidRPr="00797487">
          <w:t xml:space="preserve"> freshwater metagenomic time series to link function to ta</w:t>
        </w:r>
        <w:r w:rsidR="00CD3AF8">
          <w:t>xonomy</w:t>
        </w:r>
        <w:r w:rsidR="00950DEB" w:rsidRPr="00797487">
          <w:t xml:space="preserve"> at the community level. Our metagenomic time series include multiple years of sampling for microbial DNA from two lakes in Wisconsin, USA: Lake Mendota, a large eutrophic lake, and Trout Bog</w:t>
        </w:r>
      </w:ins>
      <w:ins w:id="63" w:author="Alexandra Linz" w:date="2018-10-01T16:27:00Z">
        <w:r>
          <w:t xml:space="preserve"> Lake</w:t>
        </w:r>
      </w:ins>
      <w:ins w:id="64" w:author="Alexandra Linz" w:date="2018-09-20T13:24:00Z">
        <w:r w:rsidR="00950DEB" w:rsidRPr="00797487">
          <w:t xml:space="preserve">, a small </w:t>
        </w:r>
        <w:proofErr w:type="spellStart"/>
        <w:r w:rsidR="00950DEB" w:rsidRPr="00797487">
          <w:t>humic</w:t>
        </w:r>
        <w:proofErr w:type="spellEnd"/>
        <w:r w:rsidR="00950DEB" w:rsidRPr="00797487">
          <w:t xml:space="preserve"> lake. Lake Mendota and Trout Bog </w:t>
        </w:r>
      </w:ins>
      <w:ins w:id="65" w:author="Alexandra Linz" w:date="2018-10-01T16:27:00Z">
        <w:r>
          <w:t xml:space="preserve">Lake </w:t>
        </w:r>
      </w:ins>
      <w:ins w:id="66" w:author="Alexandra Linz" w:date="2018-09-20T13:24:00Z">
        <w:r w:rsidR="00950DEB" w:rsidRPr="00797487">
          <w:t xml:space="preserve">are ideal sites for comparative time series metagenomics because </w:t>
        </w:r>
      </w:ins>
      <w:ins w:id="67" w:author="Alexandra Linz" w:date="2018-10-01T15:30:00Z">
        <w:r w:rsidR="00FF5880">
          <w:t xml:space="preserve">of </w:t>
        </w:r>
        <w:r w:rsidR="00FF5880" w:rsidRPr="00797487">
          <w:t xml:space="preserve">their contrasting limnological attributes </w:t>
        </w:r>
        <w:r w:rsidR="00FF5880">
          <w:t>and</w:t>
        </w:r>
      </w:ins>
      <w:ins w:id="68" w:author="Alexandra Linz" w:date="2018-09-20T13:24:00Z">
        <w:r w:rsidR="00950DEB" w:rsidRPr="00797487">
          <w:t xml:space="preserve"> their history of extensive environmental sampling by the North Temperate Lakes - Long Term Ecological Research program (NTL-LTER, </w:t>
        </w:r>
        <w:r w:rsidR="00950DEB">
          <w:rPr>
            <w:color w:val="0000FF"/>
            <w:u w:val="single"/>
          </w:rPr>
          <w:fldChar w:fldCharType="begin"/>
        </w:r>
        <w:r w:rsidR="00950DEB">
          <w:rPr>
            <w:color w:val="0000FF"/>
            <w:u w:val="single"/>
          </w:rPr>
          <w:instrText xml:space="preserve"> HYPERLINK "http://lter.limnology.wisc.edu" \h </w:instrText>
        </w:r>
        <w:r w:rsidR="00950DEB">
          <w:rPr>
            <w:color w:val="0000FF"/>
            <w:u w:val="single"/>
          </w:rPr>
          <w:fldChar w:fldCharType="separate"/>
        </w:r>
        <w:r w:rsidR="00950DEB" w:rsidRPr="00797487">
          <w:rPr>
            <w:color w:val="0000FF"/>
            <w:u w:val="single"/>
          </w:rPr>
          <w:t>http://lter.limnology.wisc.edu</w:t>
        </w:r>
        <w:r w:rsidR="00950DEB">
          <w:rPr>
            <w:color w:val="0000FF"/>
            <w:u w:val="single"/>
          </w:rPr>
          <w:fldChar w:fldCharType="end"/>
        </w:r>
        <w:r w:rsidR="00FF5880">
          <w:t xml:space="preserve">) </w:t>
        </w:r>
        <w:r w:rsidR="00950DEB" w:rsidRPr="00797487">
          <w:t xml:space="preserve">(Table 1, Table S1). </w:t>
        </w:r>
      </w:ins>
      <w:ins w:id="69" w:author="Alexandra Linz" w:date="2018-10-01T16:28:00Z">
        <w:r>
          <w:t>They have also been the subjects of many prior efforts to document and understand freshwater bacterial community diversity and d</w:t>
        </w:r>
        <w:r w:rsidR="00A50124">
          <w:t>ynamics</w:t>
        </w:r>
      </w:ins>
      <w:ins w:id="70" w:author="Alexandra Linz" w:date="2018-10-02T14:19:00Z">
        <w:r w:rsidR="00A50124">
          <w:t xml:space="preserve"> </w:t>
        </w:r>
        <w:r w:rsidR="00A50124">
          <w:fldChar w:fldCharType="begin" w:fldLock="1"/>
        </w:r>
        <w:r w:rsidR="00A50124">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2017)","previouslyFormattedCitation":"(Linz et al., 2017; Hall et al., 2017)"},"properties":{"noteIndex":0},"schema":"https://github.com/citation-style-language/schema/raw/master/csl-citation.json"}</w:instrText>
        </w:r>
        <w:r w:rsidR="00A50124">
          <w:fldChar w:fldCharType="separate"/>
        </w:r>
        <w:r w:rsidR="00A50124" w:rsidRPr="00091D2B">
          <w:rPr>
            <w:noProof/>
          </w:rPr>
          <w:t>(Shade et al., 2007; Linz et al., 2017; Hall et al., 2017)</w:t>
        </w:r>
        <w:r w:rsidR="00A50124">
          <w:fldChar w:fldCharType="end"/>
        </w:r>
        <w:r w:rsidR="00A50124">
          <w:t>.</w:t>
        </w:r>
      </w:ins>
      <w:ins w:id="71" w:author="Alexandra Linz" w:date="2018-10-01T16:28:00Z">
        <w:r>
          <w:t xml:space="preserve"> </w:t>
        </w:r>
      </w:ins>
      <w:ins w:id="72" w:author="Alexandra Linz" w:date="2018-09-20T13:24:00Z">
        <w:r w:rsidR="00950DEB" w:rsidRPr="00797487">
          <w:t xml:space="preserve">We </w:t>
        </w:r>
      </w:ins>
      <w:ins w:id="73" w:author="Alexandra Linz" w:date="2018-10-01T15:31:00Z">
        <w:r w:rsidR="00FF5880">
          <w:t>describe</w:t>
        </w:r>
      </w:ins>
      <w:ins w:id="74" w:author="Alexandra Linz" w:date="2018-09-20T13:24:00Z">
        <w:r w:rsidR="00950DEB" w:rsidRPr="00797487">
          <w:t xml:space="preserve"> both predicted pathways in metagenome-assembled genomes (MAGs) and the distributions of functional marker genes to provide a comprehensive overview of microbially-mediated biogeochemical cycling in t</w:t>
        </w:r>
      </w:ins>
      <w:ins w:id="75" w:author="Alexandra Linz" w:date="2018-10-01T13:32:00Z">
        <w:r w:rsidR="00CD3AF8">
          <w:t>hese t</w:t>
        </w:r>
      </w:ins>
      <w:ins w:id="76" w:author="Alexandra Linz" w:date="2018-09-20T13:24:00Z">
        <w:r w:rsidR="00950DEB" w:rsidRPr="00797487">
          <w:t>wo contrasting freshwater lakes.</w:t>
        </w:r>
      </w:ins>
    </w:p>
    <w:p w:rsidR="00950DEB" w:rsidRPr="00797487" w:rsidRDefault="00950DEB" w:rsidP="00950DEB">
      <w:pPr>
        <w:ind w:firstLine="720"/>
        <w:rPr>
          <w:ins w:id="77" w:author="Alexandra Linz" w:date="2018-09-20T13:24:00Z"/>
        </w:rPr>
      </w:pPr>
      <w:ins w:id="78" w:author="Alexandra Linz" w:date="2018-09-20T13:24:00Z">
        <w:r w:rsidRPr="00797487">
          <w:t xml:space="preserve">Throughout this paper, we highlight several functional categories with particularly interesting results. We discuss differences in the identity and diversity of potential nitrogen fixing bacteria in Trout Bog vs. Lake Mendota, as well as the high prevalence of genes related to polyamines, </w:t>
        </w:r>
      </w:ins>
      <w:ins w:id="79" w:author="Alexandra Linz" w:date="2018-10-01T16:29:00Z">
        <w:r w:rsidR="00E0354C">
          <w:t xml:space="preserve">which are </w:t>
        </w:r>
      </w:ins>
      <w:ins w:id="80" w:author="Alexandra Linz" w:date="2018-09-20T13:24:00Z">
        <w:r w:rsidRPr="00797487">
          <w:t xml:space="preserve">proposed to be an important component of the dissolved organic nitrogen pool. We observed that assimilatory sulfate reduction pathways were encoded more frequently than dissimilatory sulfate reduction pathways, in contrast to what is thought to be the case in marine systems. We split the broader category of primary production into different types of </w:t>
        </w:r>
        <w:proofErr w:type="spellStart"/>
        <w:r w:rsidRPr="00797487">
          <w:t>phototrophy</w:t>
        </w:r>
        <w:proofErr w:type="spellEnd"/>
        <w:r w:rsidRPr="00797487">
          <w:t xml:space="preserve">, including photosynthesis performed by Cyanobacteria, green sulfur bacteria, and </w:t>
        </w:r>
        <w:r w:rsidRPr="00797487">
          <w:lastRenderedPageBreak/>
          <w:t>aerobic anoxygenic phototrophs, and analyzed their associated carbon fixation pathways (when present). Using annotations of carbohydrate-active enzymes, we compared the potential for complex carbon degradation and found significant differences in the coding density and diversity of these encoded enzymes</w:t>
        </w:r>
        <w:r>
          <w:t xml:space="preserve"> </w:t>
        </w:r>
        <w:r w:rsidRPr="00797487">
          <w:t xml:space="preserve">between lakes.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ins>
    </w:p>
    <w:p w:rsidR="008853A5" w:rsidDel="00950DEB" w:rsidRDefault="00046BFF" w:rsidP="00950DEB">
      <w:pPr>
        <w:rPr>
          <w:del w:id="81" w:author="Alexandra Linz" w:date="2018-09-20T13:24:00Z"/>
        </w:rPr>
      </w:pPr>
      <w:del w:id="82" w:author="Alexandra Linz" w:date="2018-09-20T13:24:00Z">
        <w:r w:rsidDel="00950DEB">
          <w:delText xml:space="preserve">Lakes </w:delText>
        </w:r>
        <w:r w:rsidR="003F0487" w:rsidDel="00950DEB">
          <w:delText>collect</w:delText>
        </w:r>
        <w:r w:rsidDel="00950DEB">
          <w:delText xml:space="preserve"> nutrients from surrounding terrestrial ecosystems </w:delText>
        </w:r>
        <w:r w:rsidR="00622EC1" w:rsidDel="00950DEB">
          <w:fldChar w:fldCharType="begin" w:fldLock="1"/>
        </w:r>
        <w:r w:rsidR="00622EC1" w:rsidRPr="000A57D4" w:rsidDel="00950DEB">
          <w:del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delInstrText>
        </w:r>
        <w:r w:rsidR="00622EC1" w:rsidDel="00950DEB">
          <w:fldChar w:fldCharType="separate"/>
        </w:r>
        <w:r w:rsidR="00622EC1" w:rsidRPr="00622EC1" w:rsidDel="00950DEB">
          <w:rPr>
            <w:noProof/>
          </w:rPr>
          <w:delText>(Williamson et al., 2008)</w:delText>
        </w:r>
        <w:r w:rsidR="00622EC1" w:rsidDel="00950DEB">
          <w:fldChar w:fldCharType="end"/>
        </w:r>
        <w:r w:rsidR="00622EC1" w:rsidDel="00950DEB">
          <w:delText>,</w:delText>
        </w:r>
        <w:r w:rsidDel="00950DEB">
          <w:delText xml:space="preserve"> </w:delText>
        </w:r>
        <w:r w:rsidR="005555E0" w:rsidDel="00950DEB">
          <w:delText>placing</w:delText>
        </w:r>
        <w:r w:rsidDel="00950DEB">
          <w:delText xml:space="preserve"> lakes</w:delText>
        </w:r>
        <w:r w:rsidR="005555E0" w:rsidDel="00950DEB">
          <w:delText xml:space="preserve"> as</w:delText>
        </w:r>
        <w:r w:rsidDel="00950DEB">
          <w:delText xml:space="preserve"> “hotspots”</w:delText>
        </w:r>
        <w:r w:rsidR="005555E0" w:rsidDel="00950DEB">
          <w:delText xml:space="preserve"> for </w:delText>
        </w:r>
        <w:r w:rsidR="00A15AC4" w:rsidDel="00950DEB">
          <w:delText xml:space="preserve">carbon and </w:delText>
        </w:r>
        <w:r w:rsidR="005555E0" w:rsidDel="00950DEB">
          <w:delText>nutrient cycling</w:delText>
        </w:r>
        <w:r w:rsidDel="00950DEB">
          <w:delText xml:space="preserve"> in the landscape </w:delText>
        </w:r>
        <w:r w:rsidR="00622EC1" w:rsidDel="00950DEB">
          <w:fldChar w:fldCharType="begin" w:fldLock="1"/>
        </w:r>
        <w:r w:rsidR="00AA5B67" w:rsidDel="00950DEB">
          <w:del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delInstrText>
        </w:r>
        <w:r w:rsidR="00622EC1" w:rsidDel="00950DEB">
          <w:fldChar w:fldCharType="separate"/>
        </w:r>
        <w:r w:rsidR="00622EC1" w:rsidRPr="00622EC1" w:rsidDel="00950DEB">
          <w:rPr>
            <w:noProof/>
          </w:rPr>
          <w:delText>(Butman et al., 2015)</w:delText>
        </w:r>
        <w:r w:rsidR="00622EC1" w:rsidDel="00950DEB">
          <w:fldChar w:fldCharType="end"/>
        </w:r>
        <w:r w:rsidDel="00950DEB">
          <w:delText xml:space="preserve">. Much of this </w:delText>
        </w:r>
        <w:r w:rsidR="00A15AC4" w:rsidDel="00950DEB">
          <w:delText>biogeochemical</w:delText>
        </w:r>
        <w:r w:rsidDel="00950DEB">
          <w:delText xml:space="preserve"> cycling is performed by freshwater microbes. </w:delText>
        </w:r>
        <w:r w:rsidR="00A15AC4" w:rsidDel="00950DEB">
          <w:delText>We have learned much about freshwater microbes through</w:delText>
        </w:r>
        <w:r w:rsidDel="00950DEB">
          <w:delText xml:space="preserve"> previous research </w:delText>
        </w:r>
        <w:r w:rsidR="004B181C" w:rsidDel="00950DEB">
          <w:delText xml:space="preserve">that </w:delText>
        </w:r>
        <w:r w:rsidDel="00950DEB">
          <w:delText xml:space="preserve">has revealed high levels of diversity and change over time in freshwater microbial communities </w:delText>
        </w:r>
        <w:r w:rsidR="00F433E3" w:rsidDel="00950DEB">
          <w:fldChar w:fldCharType="begin" w:fldLock="1"/>
        </w:r>
        <w:r w:rsidR="00B32BF2" w:rsidDel="00950DEB">
          <w:del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delInstrText>
        </w:r>
        <w:r w:rsidR="00F433E3" w:rsidDel="00950DEB">
          <w:fldChar w:fldCharType="separate"/>
        </w:r>
        <w:r w:rsidR="00F91AC0" w:rsidRPr="00F91AC0" w:rsidDel="00950DEB">
          <w:rPr>
            <w:noProof/>
          </w:rPr>
          <w:delText>(Allgaier &amp; Grossart, 2006)</w:delText>
        </w:r>
        <w:r w:rsidR="00F433E3" w:rsidDel="00950DEB">
          <w:fldChar w:fldCharType="end"/>
        </w:r>
        <w:r w:rsidR="00F433E3" w:rsidDel="00950DEB">
          <w:delText>,</w:delText>
        </w:r>
        <w:r w:rsidR="00B47A76" w:rsidDel="00950DEB">
          <w:delText xml:space="preserve"> the geographic distribution of freshwater taxa </w:delText>
        </w:r>
        <w:r w:rsidR="00B47A76" w:rsidDel="00950DEB">
          <w:fldChar w:fldCharType="begin" w:fldLock="1"/>
        </w:r>
        <w:r w:rsidR="00B47A76" w:rsidDel="00950DEB">
          <w:del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delInstrText>
        </w:r>
        <w:r w:rsidR="00B47A76" w:rsidDel="00950DEB">
          <w:fldChar w:fldCharType="separate"/>
        </w:r>
        <w:r w:rsidR="00B47A76" w:rsidRPr="00B47A76" w:rsidDel="00950DEB">
          <w:rPr>
            <w:noProof/>
          </w:rPr>
          <w:delText>(Šimek et al., 2010)</w:delText>
        </w:r>
        <w:r w:rsidR="00B47A76" w:rsidDel="00950DEB">
          <w:fldChar w:fldCharType="end"/>
        </w:r>
        <w:r w:rsidR="00B47A76" w:rsidDel="00950DEB">
          <w:delText xml:space="preserve">, </w:delText>
        </w:r>
        <w:r w:rsidR="00F433E3" w:rsidDel="00950DEB">
          <w:delText xml:space="preserve"> </w:delText>
        </w:r>
        <w:r w:rsidDel="00950DEB">
          <w:delText xml:space="preserve">the distribution of functional marker genes </w:delText>
        </w:r>
        <w:r w:rsidR="00622EC1" w:rsidDel="00950DEB">
          <w:fldChar w:fldCharType="begin" w:fldLock="1"/>
        </w:r>
        <w:r w:rsidR="00751BEC" w:rsidDel="00950DEB">
          <w:del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delInstrText>
        </w:r>
        <w:r w:rsidR="00622EC1" w:rsidDel="00950DEB">
          <w:fldChar w:fldCharType="separate"/>
        </w:r>
        <w:r w:rsidR="00021D94" w:rsidRPr="00021D94" w:rsidDel="00950DEB">
          <w:rPr>
            <w:noProof/>
          </w:rPr>
          <w:delText>(Peura et al., 2012, 2015; Ramachandran &amp; Walsh, 2015; Eiler et al., 2016)</w:delText>
        </w:r>
        <w:r w:rsidR="00622EC1" w:rsidDel="00950DEB">
          <w:fldChar w:fldCharType="end"/>
        </w:r>
        <w:r w:rsidDel="00950DEB">
          <w:delText>,</w:delText>
        </w:r>
        <w:r w:rsidR="00F433E3" w:rsidDel="00950DEB">
          <w:delText xml:space="preserve"> and substrate use capabilities in specific phylogenetic groups </w:delText>
        </w:r>
        <w:r w:rsidR="00F433E3" w:rsidDel="00950DEB">
          <w:fldChar w:fldCharType="begin" w:fldLock="1"/>
        </w:r>
        <w:r w:rsidR="00F433E3" w:rsidDel="00950DEB">
          <w:del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delInstrText>
        </w:r>
        <w:r w:rsidR="00F433E3" w:rsidDel="00950DEB">
          <w:fldChar w:fldCharType="separate"/>
        </w:r>
        <w:r w:rsidR="00F433E3" w:rsidRPr="00F433E3" w:rsidDel="00950DEB">
          <w:rPr>
            <w:noProof/>
          </w:rPr>
          <w:delText>(Salcher, Posch &amp; Pernthaler, 2013)</w:delText>
        </w:r>
        <w:r w:rsidR="00F433E3" w:rsidDel="00950DEB">
          <w:fldChar w:fldCharType="end"/>
        </w:r>
        <w:r w:rsidR="00F433E3" w:rsidDel="00950DEB">
          <w:delText>.</w:delText>
        </w:r>
        <w:r w:rsidDel="00950DEB">
          <w:delText xml:space="preserve"> </w:delText>
        </w:r>
        <w:r w:rsidR="00F433E3" w:rsidDel="00950DEB">
          <w:delText xml:space="preserve">However, </w:delText>
        </w:r>
        <w:r w:rsidDel="00950DEB">
          <w:delText>organism</w:delText>
        </w:r>
        <w:r w:rsidR="005555E0" w:rsidDel="00950DEB">
          <w:delText>-</w:delText>
        </w:r>
        <w:r w:rsidDel="00950DEB">
          <w:delText xml:space="preserve">level information about microbial metabolism is currently not </w:delText>
        </w:r>
        <w:r w:rsidR="004B181C" w:rsidDel="00950DEB">
          <w:delText xml:space="preserve">well </w:delText>
        </w:r>
        <w:r w:rsidDel="00950DEB">
          <w:delText>incorporate</w:delText>
        </w:r>
        <w:r w:rsidR="004B181C" w:rsidDel="00950DEB">
          <w:delText>d</w:delText>
        </w:r>
        <w:r w:rsidDel="00950DEB">
          <w:delText xml:space="preserve"> into </w:delText>
        </w:r>
        <w:r w:rsidR="00613B0C" w:rsidDel="00950DEB">
          <w:delText xml:space="preserve">conceptual </w:delText>
        </w:r>
        <w:r w:rsidDel="00950DEB">
          <w:delText>models of freshwater</w:delText>
        </w:r>
        <w:r w:rsidR="004B181C" w:rsidDel="00950DEB">
          <w:delText xml:space="preserve"> carbon and</w:delText>
        </w:r>
        <w:r w:rsidDel="00950DEB">
          <w:delText xml:space="preserve"> nutrient cycling.  </w:delText>
        </w:r>
      </w:del>
    </w:p>
    <w:p w:rsidR="003F0487" w:rsidDel="00950DEB" w:rsidRDefault="003F0487" w:rsidP="00950DEB">
      <w:pPr>
        <w:rPr>
          <w:del w:id="83" w:author="Alexandra Linz" w:date="2018-09-20T13:24:00Z"/>
        </w:rPr>
      </w:pPr>
      <w:del w:id="84" w:author="Alexandra Linz" w:date="2018-09-20T13:24:00Z">
        <w:r w:rsidDel="00950DEB">
          <w:delText xml:space="preserve">Although aquatic microbes </w:delText>
        </w:r>
        <w:r w:rsidR="00613B0C" w:rsidDel="00950DEB">
          <w:delText>are often classified</w:delText>
        </w:r>
        <w:r w:rsidR="00702D24" w:rsidDel="00950DEB">
          <w:delText xml:space="preserve"> either</w:delText>
        </w:r>
        <w:r w:rsidDel="00950DEB">
          <w:delText xml:space="preserve"> exclusiv</w:delText>
        </w:r>
        <w:r w:rsidR="00702D24" w:rsidDel="00950DEB">
          <w:delText>e</w:delText>
        </w:r>
        <w:r w:rsidDel="00950DEB">
          <w:delText xml:space="preserve">ly </w:delText>
        </w:r>
        <w:r w:rsidR="00613B0C" w:rsidDel="00950DEB">
          <w:delText xml:space="preserve">as </w:delText>
        </w:r>
        <w:r w:rsidDel="00950DEB">
          <w:delText>decomposers or phytoplankton, their role</w:delText>
        </w:r>
        <w:r w:rsidR="00702D24" w:rsidDel="00950DEB">
          <w:delText>s</w:delText>
        </w:r>
        <w:r w:rsidDel="00950DEB">
          <w:delText xml:space="preserve"> and relative importance in the food chain </w:delText>
        </w:r>
        <w:r w:rsidR="00702D24" w:rsidDel="00950DEB">
          <w:delText>are</w:delText>
        </w:r>
        <w:r w:rsidR="00613B0C" w:rsidDel="00950DEB">
          <w:delText xml:space="preserve"> now recognized as distinct and complex</w:delText>
        </w:r>
        <w:r w:rsidDel="00950DEB">
          <w:delText xml:space="preserve"> </w:delText>
        </w:r>
        <w:r w:rsidDel="00950DEB">
          <w:fldChar w:fldCharType="begin" w:fldLock="1"/>
        </w:r>
        <w:r w:rsidDel="00950DEB">
          <w:del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delInstrText>
        </w:r>
        <w:r w:rsidDel="00950DEB">
          <w:fldChar w:fldCharType="separate"/>
        </w:r>
        <w:r w:rsidRPr="00770B63" w:rsidDel="00950DEB">
          <w:rPr>
            <w:noProof/>
          </w:rPr>
          <w:delText>(Pomeroy &amp; Wiebe, 1988)</w:delText>
        </w:r>
        <w:r w:rsidDel="00950DEB">
          <w:fldChar w:fldCharType="end"/>
        </w:r>
        <w:r w:rsidDel="00950DEB">
          <w:delText xml:space="preserve">. Dissolved organic carbon (DOC) is produced at every trophic level, but this carbon is often not in a form directly available </w:delText>
        </w:r>
        <w:r w:rsidR="00702D24" w:rsidDel="00950DEB">
          <w:delText>for consumption</w:delText>
        </w:r>
        <w:r w:rsidDel="00950DEB">
          <w:delText xml:space="preserve"> by secondary or tertiary trophic levels. Instead, microbes are responsible for processing this </w:delText>
        </w:r>
        <w:r w:rsidR="00702D24" w:rsidDel="00950DEB">
          <w:delText xml:space="preserve">complex, recalcitrant </w:delText>
        </w:r>
        <w:r w:rsidDel="00950DEB">
          <w:delText xml:space="preserve">DOC, producing </w:delText>
        </w:r>
        <w:r w:rsidR="00702D24" w:rsidDel="00950DEB">
          <w:delText xml:space="preserve">more labile </w:delText>
        </w:r>
        <w:r w:rsidDel="00950DEB">
          <w:delText>biomass</w:delText>
        </w:r>
        <w:r w:rsidR="00702D24" w:rsidDel="00950DEB">
          <w:delText xml:space="preserve"> that is</w:delText>
        </w:r>
        <w:r w:rsidDel="00950DEB">
          <w:delText xml:space="preserve"> </w:delText>
        </w:r>
        <w:r w:rsidR="00702D24" w:rsidDel="00950DEB">
          <w:delText>subsequently</w:delText>
        </w:r>
        <w:r w:rsidDel="00950DEB">
          <w:delText xml:space="preserve"> consumed. This process of maintaining DOC within the food web is known as the “microbial loop”</w:delText>
        </w:r>
        <w:r w:rsidR="00613B0C" w:rsidDel="00950DEB">
          <w:delText xml:space="preserve"> </w:delText>
        </w:r>
        <w:r w:rsidR="00613B0C" w:rsidDel="00950DEB">
          <w:fldChar w:fldCharType="begin" w:fldLock="1"/>
        </w:r>
        <w:r w:rsidR="00613B0C" w:rsidDel="00950DEB">
          <w:del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delInstrText>
        </w:r>
        <w:r w:rsidR="00613B0C" w:rsidDel="00950DEB">
          <w:fldChar w:fldCharType="separate"/>
        </w:r>
        <w:r w:rsidR="00613B0C" w:rsidRPr="00613B0C" w:rsidDel="00950DEB">
          <w:rPr>
            <w:noProof/>
          </w:rPr>
          <w:delText>(Azam et al., 1983)</w:delText>
        </w:r>
        <w:r w:rsidR="00613B0C" w:rsidDel="00950DEB">
          <w:fldChar w:fldCharType="end"/>
        </w:r>
        <w:r w:rsidR="00613B0C" w:rsidDel="00950DEB">
          <w:delText>, although a</w:delText>
        </w:r>
        <w:r w:rsidDel="00950DEB">
          <w:delText xml:space="preserve">quatic microbes </w:delText>
        </w:r>
        <w:r w:rsidR="00613B0C" w:rsidDel="00950DEB">
          <w:delText>respire much of the DOC to CO</w:delText>
        </w:r>
        <w:r w:rsidR="00613B0C" w:rsidRPr="00613B0C" w:rsidDel="00950DEB">
          <w:rPr>
            <w:vertAlign w:val="subscript"/>
          </w:rPr>
          <w:delText>2</w:delText>
        </w:r>
        <w:r w:rsidDel="00950DEB">
          <w:delText xml:space="preserve">. In some systems, microbial respiration is thought to exceed primary production, resulting in the release of excess of </w:delText>
        </w:r>
        <w:r w:rsidR="00613B0C" w:rsidDel="00950DEB">
          <w:delText>CO</w:delText>
        </w:r>
        <w:r w:rsidR="00613B0C" w:rsidRPr="00613B0C" w:rsidDel="00950DEB">
          <w:rPr>
            <w:vertAlign w:val="subscript"/>
          </w:rPr>
          <w:delText>2</w:delText>
        </w:r>
        <w:r w:rsidR="00613B0C" w:rsidDel="00950DEB">
          <w:rPr>
            <w:vertAlign w:val="subscript"/>
          </w:rPr>
          <w:delText xml:space="preserve"> </w:delText>
        </w:r>
        <w:r w:rsidDel="00950DEB">
          <w:delText xml:space="preserve">to the atmosphere </w:delText>
        </w:r>
        <w:r w:rsidDel="00950DEB">
          <w:fldChar w:fldCharType="begin" w:fldLock="1"/>
        </w:r>
        <w:r w:rsidR="00021D94" w:rsidDel="00950DEB">
          <w:del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delInstrText>
        </w:r>
        <w:r w:rsidDel="00950DEB">
          <w:fldChar w:fldCharType="separate"/>
        </w:r>
        <w:r w:rsidRPr="00770B63" w:rsidDel="00950DEB">
          <w:rPr>
            <w:noProof/>
          </w:rPr>
          <w:delText>(del Giorgio, Cole &amp; Cimbleris, 1997)</w:delText>
        </w:r>
        <w:r w:rsidDel="00950DEB">
          <w:fldChar w:fldCharType="end"/>
        </w:r>
        <w:r w:rsidDel="00950DEB">
          <w:delText>. Inorganic compounds can be used as nitrogen and sulfur</w:delText>
        </w:r>
        <w:r w:rsidR="00613B0C" w:rsidDel="00950DEB">
          <w:delText xml:space="preserve"> sources</w:delText>
        </w:r>
        <w:r w:rsidR="00702D24" w:rsidDel="00950DEB">
          <w:delText>,</w:delText>
        </w:r>
        <w:r w:rsidDel="00950DEB">
          <w:delText xml:space="preserve"> or </w:delText>
        </w:r>
        <w:r w:rsidR="00702D24" w:rsidDel="00950DEB">
          <w:delText xml:space="preserve">they can </w:delText>
        </w:r>
        <w:r w:rsidDel="00950DEB">
          <w:delText>provide energy to chemo</w:delText>
        </w:r>
        <w:r w:rsidR="00613B0C" w:rsidDel="00950DEB">
          <w:delText>litho</w:delText>
        </w:r>
        <w:r w:rsidDel="00950DEB">
          <w:delText xml:space="preserve">trophs that </w:delText>
        </w:r>
        <w:r w:rsidR="00702D24" w:rsidDel="00950DEB">
          <w:delText>are in turn consumed</w:delText>
        </w:r>
        <w:r w:rsidDel="00950DEB">
          <w:delText xml:space="preserve"> by other trophic levels.  Microbial conversions of inorganic compounds are often just as crucial to freshwater </w:delText>
        </w:r>
        <w:r w:rsidR="004B181C" w:rsidDel="00950DEB">
          <w:delText>biogeochemistry</w:delText>
        </w:r>
        <w:r w:rsidDel="00950DEB">
          <w:delText xml:space="preserve"> as the degradation of </w:delText>
        </w:r>
        <w:r w:rsidR="00702D24" w:rsidDel="00950DEB">
          <w:delText>DOC</w:delText>
        </w:r>
        <w:r w:rsidDel="00950DEB">
          <w:delText>.</w:delText>
        </w:r>
        <w:r w:rsidDel="00950DEB">
          <w:tab/>
        </w:r>
      </w:del>
    </w:p>
    <w:p w:rsidR="008853A5" w:rsidDel="00950DEB" w:rsidRDefault="00046BFF" w:rsidP="00950DEB">
      <w:pPr>
        <w:rPr>
          <w:del w:id="85" w:author="Alexandra Linz" w:date="2018-09-20T13:24:00Z"/>
        </w:rPr>
      </w:pPr>
      <w:del w:id="86" w:author="Alexandra Linz" w:date="2018-09-20T13:24:00Z">
        <w:r w:rsidDel="00950DEB">
          <w:tab/>
          <w:delText xml:space="preserve">Previously, we used time series metagenomics to assemble nearly 200 </w:delText>
        </w:r>
        <w:r w:rsidR="00613B0C" w:rsidDel="00950DEB">
          <w:delText>metagenome-assembled genomes</w:delText>
        </w:r>
        <w:r w:rsidDel="00950DEB">
          <w:delText xml:space="preserve"> </w:delText>
        </w:r>
        <w:r w:rsidR="00702D24" w:rsidDel="00950DEB">
          <w:delText>(</w:delText>
        </w:r>
        <w:r w:rsidDel="00950DEB">
          <w:delText>MAGs</w:delText>
        </w:r>
        <w:r w:rsidR="00702D24" w:rsidDel="00950DEB">
          <w:delText>)</w:delText>
        </w:r>
        <w:r w:rsidDel="00950DEB">
          <w:delText xml:space="preserve"> from </w:delText>
        </w:r>
        <w:r w:rsidR="00613B0C" w:rsidDel="00950DEB">
          <w:delText xml:space="preserve">two temperate lakes: </w:delText>
        </w:r>
        <w:r w:rsidDel="00950DEB">
          <w:delText>Lake Mendota, a highly productive eutrophic lake, and Trout Bog, a humic bog lake</w:delText>
        </w:r>
        <w:r w:rsidR="003F0487" w:rsidDel="00950DEB">
          <w:delText xml:space="preserve"> </w:delText>
        </w:r>
        <w:r w:rsidR="003F0487" w:rsidDel="00950DEB">
          <w:fldChar w:fldCharType="begin" w:fldLock="1"/>
        </w:r>
        <w:r w:rsidR="00C14ABA"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3F0487" w:rsidDel="00950DEB">
          <w:fldChar w:fldCharType="separate"/>
        </w:r>
        <w:r w:rsidR="00C14ABA" w:rsidRPr="00C14ABA" w:rsidDel="00950DEB">
          <w:rPr>
            <w:noProof/>
          </w:rPr>
          <w:delText>(Bendall et al., 2016)</w:delText>
        </w:r>
        <w:r w:rsidR="003F0487" w:rsidDel="00950DEB">
          <w:fldChar w:fldCharType="end"/>
        </w:r>
        <w:r w:rsidDel="00950DEB">
          <w:delText xml:space="preserve">. </w:delText>
        </w:r>
        <w:r w:rsidR="00622EC1" w:rsidDel="00950DEB">
          <w:delText>T</w:delText>
        </w:r>
        <w:r w:rsidDel="00950DEB">
          <w:delText>h</w:delText>
        </w:r>
        <w:r w:rsidR="00C14ABA" w:rsidDel="00950DEB">
          <w:delText>ese MAGs were</w:delText>
        </w:r>
        <w:r w:rsidDel="00950DEB">
          <w:delText xml:space="preserve"> used to study genome</w:delText>
        </w:r>
        <w:r w:rsidR="00613B0C" w:rsidDel="00950DEB">
          <w:delText>-wide diversity</w:delText>
        </w:r>
        <w:r w:rsidDel="00950DEB">
          <w:delText xml:space="preserve"> sweeps in Trout Bog</w:delText>
        </w:r>
        <w:r w:rsidR="00622EC1" w:rsidDel="00950DEB">
          <w:delText xml:space="preserve"> </w:delText>
        </w:r>
        <w:r w:rsidR="00622EC1" w:rsidDel="00950DEB">
          <w:fldChar w:fldCharType="begin" w:fldLock="1"/>
        </w:r>
        <w:r w:rsidR="00AA5B67" w:rsidDel="00950DEB">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delInstrText>
        </w:r>
        <w:r w:rsidR="00622EC1" w:rsidDel="00950DEB">
          <w:fldChar w:fldCharType="separate"/>
        </w:r>
        <w:r w:rsidR="00622EC1" w:rsidRPr="00622EC1" w:rsidDel="00950DEB">
          <w:rPr>
            <w:noProof/>
          </w:rPr>
          <w:delText>(Bendall et al., 2016)</w:delText>
        </w:r>
        <w:r w:rsidR="00622EC1" w:rsidDel="00950DEB">
          <w:fldChar w:fldCharType="end"/>
        </w:r>
        <w:r w:rsidDel="00950DEB">
          <w:delText xml:space="preserve">, to build metabolic networks of the ubiquitous freshwater </w:delText>
        </w:r>
        <w:r w:rsidRPr="002E05D5" w:rsidDel="00950DEB">
          <w:rPr>
            <w:i/>
          </w:rPr>
          <w:delText>Actinobacteria</w:delText>
        </w:r>
        <w:r w:rsidDel="00950DEB">
          <w:delText xml:space="preserve"> acI </w:delText>
        </w:r>
        <w:r w:rsidR="00622EC1" w:rsidDel="00950DEB">
          <w:fldChar w:fldCharType="begin" w:fldLock="1"/>
        </w:r>
        <w:r w:rsidR="00021D94" w:rsidDel="00950DEB">
          <w:del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delInstrText>
        </w:r>
        <w:r w:rsidR="00622EC1" w:rsidDel="00950DEB">
          <w:fldChar w:fldCharType="separate"/>
        </w:r>
        <w:r w:rsidR="00622EC1" w:rsidRPr="00622EC1" w:rsidDel="00950DEB">
          <w:rPr>
            <w:noProof/>
          </w:rPr>
          <w:delText>(Hamilton et al., 2017)</w:delText>
        </w:r>
        <w:r w:rsidR="00622EC1" w:rsidDel="00950DEB">
          <w:fldChar w:fldCharType="end"/>
        </w:r>
        <w:r w:rsidDel="00950DEB">
          <w:delText>,</w:delText>
        </w:r>
        <w:r w:rsidR="00622EC1" w:rsidDel="00950DEB">
          <w:delText xml:space="preserve"> </w:delText>
        </w:r>
        <w:r w:rsidDel="00950DEB">
          <w:delText xml:space="preserve">and to propose functions for freshwater </w:delText>
        </w:r>
        <w:r w:rsidRPr="002E05D5" w:rsidDel="00950DEB">
          <w:rPr>
            <w:i/>
          </w:rPr>
          <w:delText>Verrucomicrobia</w:delText>
        </w:r>
        <w:r w:rsidR="00622EC1" w:rsidDel="00950DEB">
          <w:delText xml:space="preserve"> </w:delText>
        </w:r>
        <w:r w:rsidR="00622EC1" w:rsidDel="00950DEB">
          <w:fldChar w:fldCharType="begin" w:fldLock="1"/>
        </w:r>
        <w:r w:rsidR="00622EC1" w:rsidDel="00950DEB">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622EC1" w:rsidDel="00950DEB">
          <w:fldChar w:fldCharType="separate"/>
        </w:r>
        <w:r w:rsidR="00622EC1" w:rsidRPr="00622EC1" w:rsidDel="00950DEB">
          <w:rPr>
            <w:noProof/>
          </w:rPr>
          <w:delText>(He et al., 2017)</w:delText>
        </w:r>
        <w:r w:rsidR="00622EC1" w:rsidDel="00950DEB">
          <w:fldChar w:fldCharType="end"/>
        </w:r>
        <w:r w:rsidDel="00950DEB">
          <w:delText xml:space="preserve">. </w:delText>
        </w:r>
        <w:r w:rsidR="00C14ABA" w:rsidDel="00950DEB">
          <w:delText xml:space="preserve">In addition to this body of knowledge based on the MAG dataset, previous time series analyses of 16S rRNA gene amplicon datasets from both lakes provide an understanding of taxon dynamics over time </w:delText>
        </w:r>
        <w:r w:rsidR="00C14ABA" w:rsidDel="00950DEB">
          <w:fldChar w:fldCharType="begin" w:fldLock="1"/>
        </w:r>
        <w:r w:rsidR="00C14ABA" w:rsidDel="00950DEB">
          <w:del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delInstrText>
        </w:r>
        <w:r w:rsidR="00C14ABA" w:rsidDel="00950DEB">
          <w:fldChar w:fldCharType="separate"/>
        </w:r>
        <w:r w:rsidR="00C14ABA" w:rsidRPr="00C14ABA" w:rsidDel="00950DEB">
          <w:rPr>
            <w:noProof/>
          </w:rPr>
          <w:delText>(Hall et al., 2017; Linz et al., 2017)</w:delText>
        </w:r>
        <w:r w:rsidR="00C14ABA" w:rsidDel="00950DEB">
          <w:fldChar w:fldCharType="end"/>
        </w:r>
        <w:r w:rsidR="00C14ABA" w:rsidDel="00950DEB">
          <w:delText xml:space="preserve">. </w:delText>
        </w:r>
        <w:r w:rsidDel="00950DEB">
          <w:delText xml:space="preserve">Lake Mendota and Trout Bog </w:delText>
        </w:r>
        <w:r w:rsidR="00C14ABA" w:rsidDel="00950DEB">
          <w:delText>are ideal sites</w:delText>
        </w:r>
        <w:r w:rsidDel="00950DEB">
          <w:delText xml:space="preserve"> for </w:delText>
        </w:r>
        <w:r w:rsidR="00C14ABA" w:rsidDel="00950DEB">
          <w:delText xml:space="preserve">comparative </w:delText>
        </w:r>
        <w:r w:rsidDel="00950DEB">
          <w:delText xml:space="preserve">time series metagenomics because of their history of extensive environmental sampling by the North Temperate Lakes - Long Term Ecological Research program (NTL-LTER, </w:delText>
        </w:r>
        <w:r w:rsidR="00B24DBF" w:rsidDel="00950DEB">
          <w:rPr>
            <w:color w:val="0000FF"/>
            <w:u w:val="single"/>
          </w:rPr>
          <w:fldChar w:fldCharType="begin"/>
        </w:r>
        <w:r w:rsidR="00B24DBF" w:rsidDel="00950DEB">
          <w:rPr>
            <w:color w:val="0000FF"/>
            <w:u w:val="single"/>
          </w:rPr>
          <w:delInstrText xml:space="preserve"> HYPERLINK "http://lter.limnology.wisc.edu" \h </w:delInstrText>
        </w:r>
        <w:r w:rsidR="00B24DBF" w:rsidDel="00950DEB">
          <w:rPr>
            <w:color w:val="0000FF"/>
            <w:u w:val="single"/>
          </w:rPr>
          <w:fldChar w:fldCharType="separate"/>
        </w:r>
        <w:r w:rsidDel="00950DEB">
          <w:rPr>
            <w:color w:val="0000FF"/>
            <w:u w:val="single"/>
          </w:rPr>
          <w:delText>http://lter.limnology.wisc.edu</w:delText>
        </w:r>
        <w:r w:rsidR="00B24DBF" w:rsidDel="00950DEB">
          <w:rPr>
            <w:color w:val="0000FF"/>
            <w:u w:val="single"/>
          </w:rPr>
          <w:fldChar w:fldCharType="end"/>
        </w:r>
        <w:r w:rsidDel="00950DEB">
          <w:delText>)</w:delText>
        </w:r>
        <w:r w:rsidR="00622EC1" w:rsidDel="00950DEB">
          <w:delText xml:space="preserve"> </w:delText>
        </w:r>
        <w:r w:rsidDel="00950DEB">
          <w:delText>and their contrasting limnological attributes (Table 1</w:delText>
        </w:r>
        <w:r w:rsidR="00832F7B" w:rsidDel="00950DEB">
          <w:delText>, Table S1</w:delText>
        </w:r>
        <w:r w:rsidDel="00950DEB">
          <w:delText>).</w:delText>
        </w:r>
        <w:r w:rsidR="00702D24" w:rsidDel="00950DEB">
          <w:delText xml:space="preserve"> Here, we build on this previous work by identifying contrasting patterns of </w:delText>
        </w:r>
        <w:r w:rsidR="004B181C" w:rsidDel="00950DEB">
          <w:delText xml:space="preserve">carbon and </w:delText>
        </w:r>
        <w:r w:rsidR="00702D24" w:rsidDel="00950DEB">
          <w:delText>nutrient cycling between the lakes based on analyses of functional marker genes and MAGs.</w:delText>
        </w:r>
      </w:del>
    </w:p>
    <w:p w:rsidR="008853A5" w:rsidDel="00950DEB" w:rsidRDefault="00046BFF" w:rsidP="00950DEB">
      <w:pPr>
        <w:rPr>
          <w:del w:id="87" w:author="Alexandra Linz" w:date="2018-09-20T13:24:00Z"/>
        </w:rPr>
      </w:pPr>
      <w:del w:id="88" w:author="Alexandra Linz" w:date="2018-09-20T13:24:00Z">
        <w:r w:rsidDel="00950DEB">
          <w:tab/>
        </w:r>
        <w:r w:rsidR="00702D24" w:rsidDel="00950DEB">
          <w:delText>G</w:delText>
        </w:r>
        <w:r w:rsidDel="00950DEB">
          <w:delText xml:space="preserve">ene-centric methods </w:delText>
        </w:r>
        <w:r w:rsidR="00613B0C" w:rsidDel="00950DEB">
          <w:delText>are one method that can</w:delText>
        </w:r>
        <w:r w:rsidR="005555E0" w:rsidDel="00950DEB">
          <w:delText xml:space="preserve"> </w:delText>
        </w:r>
        <w:r w:rsidR="00702D24" w:rsidDel="00950DEB">
          <w:delText>identify community functions, while analysis of population genomes using MAGs can identify coupled</w:delText>
        </w:r>
        <w:r w:rsidDel="00950DEB">
          <w:delText xml:space="preserve"> metabolic processes taking place within the boundary of a cell. In this research, </w:delText>
        </w:r>
        <w:r w:rsidR="00770B63" w:rsidDel="00950DEB">
          <w:delText xml:space="preserve">we </w:delText>
        </w:r>
        <w:r w:rsidDel="00950DEB">
          <w:delText>use functional marker genes and MAGs from two freshwater lakes</w:delText>
        </w:r>
        <w:r w:rsidR="00180B02" w:rsidDel="00950DEB">
          <w:delText xml:space="preserve"> with contrasting chemistry</w:delText>
        </w:r>
        <w:r w:rsidDel="00950DEB">
          <w:delText xml:space="preserve"> to </w:delText>
        </w:r>
        <w:r w:rsidR="00613B0C" w:rsidDel="00950DEB">
          <w:delText>yield</w:delText>
        </w:r>
        <w:r w:rsidDel="00950DEB">
          <w:delText xml:space="preserve"> insights about microbial metabolism in freshwater </w:delText>
        </w:r>
        <w:r w:rsidR="005555E0" w:rsidDel="00950DEB">
          <w:delText>ecosystems</w:delText>
        </w:r>
        <w:r w:rsidDel="00950DEB">
          <w:delText>.</w:delText>
        </w:r>
        <w:r w:rsidR="00613B0C" w:rsidDel="00950DEB">
          <w:delText xml:space="preserve"> We identified genes and pathways purportedly involved in primary production, DOC mineralization, and nitrogen and sulfur cycling. </w:delText>
        </w:r>
        <w:r w:rsidR="00180B02" w:rsidDel="00950DEB">
          <w:delText>S</w:delText>
        </w:r>
        <w:r w:rsidR="00613B0C" w:rsidDel="00950DEB">
          <w:delText>ome types of metabolism</w:delText>
        </w:r>
        <w:r w:rsidR="004B181C" w:rsidDel="00950DEB">
          <w:delText>s</w:delText>
        </w:r>
        <w:r w:rsidR="00613B0C" w:rsidDel="00950DEB">
          <w:delText xml:space="preserve"> were found in both </w:delText>
        </w:r>
        <w:r w:rsidR="00180B02" w:rsidDel="00950DEB">
          <w:delText>sites despite their different chemistry profiles</w:delText>
        </w:r>
        <w:r w:rsidR="00613B0C" w:rsidDel="00950DEB">
          <w:delTex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delText>
        </w:r>
      </w:del>
    </w:p>
    <w:p w:rsidR="008853A5" w:rsidRDefault="00046BFF" w:rsidP="00950DEB">
      <w:r>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w:t>
      </w:r>
      <w:ins w:id="89" w:author="Alexandra Linz" w:date="2018-10-01T16:31:00Z">
        <w:r w:rsidR="00692562">
          <w:t xml:space="preserve">Lake </w:t>
        </w:r>
      </w:ins>
      <w:r>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w:t>
      </w:r>
      <w:del w:id="90" w:author="Alexandra Linz" w:date="2018-10-01T16:31:00Z">
        <w:r w:rsidDel="00692562">
          <w:delText xml:space="preserve">Lake </w:delText>
        </w:r>
      </w:del>
      <w:r>
        <w:t xml:space="preserve">Mendota. In </w:t>
      </w:r>
      <w:del w:id="91" w:author="Alexandra Linz" w:date="2018-10-01T16:31:00Z">
        <w:r w:rsidDel="00692562">
          <w:delText xml:space="preserve">Lake </w:delText>
        </w:r>
      </w:del>
      <w:r>
        <w:t>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ins w:id="92" w:author="Alexandra Linz" w:date="2018-10-01T16:31:00Z">
        <w:r w:rsidR="00692562">
          <w:t xml:space="preserve"> with minor modifications</w:t>
        </w:r>
      </w:ins>
      <w:ins w:id="93" w:author="Alexandra Linz" w:date="2018-10-02T14:19:00Z">
        <w:r w:rsidR="00A50124">
          <w:t xml:space="preserve"> (Shade et al., 2007)</w:t>
        </w:r>
      </w:ins>
      <w:r>
        <w:t>.</w:t>
      </w:r>
    </w:p>
    <w:p w:rsidR="00C50BFC" w:rsidRPr="00C50BFC" w:rsidRDefault="00C50BFC" w:rsidP="00DC3B2C">
      <w:pPr>
        <w:rPr>
          <w:b/>
        </w:rPr>
      </w:pPr>
      <w:r>
        <w:rPr>
          <w:b/>
        </w:rPr>
        <w:lastRenderedPageBreak/>
        <w:t>Sequencing</w:t>
      </w:r>
    </w:p>
    <w:p w:rsidR="00512F1D" w:rsidRPr="00797487" w:rsidRDefault="00046BFF" w:rsidP="00512F1D">
      <w:pPr>
        <w:rPr>
          <w:ins w:id="94" w:author="Alexandra Linz" w:date="2018-09-20T13:38:00Z"/>
        </w:rPr>
      </w:pPr>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t>
      </w:r>
      <w:ins w:id="95" w:author="Alexandra Linz" w:date="2018-09-20T16:50:00Z">
        <w:r w:rsidR="000A57D4">
          <w:t xml:space="preserve">collected over five years </w:t>
        </w:r>
      </w:ins>
      <w:r w:rsidR="00180B02">
        <w:t xml:space="preserve">were sequenced for </w:t>
      </w:r>
      <w:del w:id="96" w:author="Alexandra Linz [2]" w:date="2018-10-16T11:18:00Z">
        <w:r w:rsidR="00180B02" w:rsidDel="00B155B0">
          <w:delText xml:space="preserve">Lake </w:delText>
        </w:r>
      </w:del>
      <w:r w:rsidR="00180B02">
        <w:t xml:space="preserve">Mendota, while 47 metagenomes </w:t>
      </w:r>
      <w:ins w:id="97" w:author="Alexandra Linz" w:date="2018-09-20T16:50:00Z">
        <w:r w:rsidR="000A57D4">
          <w:t xml:space="preserve">collected over three years </w:t>
        </w:r>
      </w:ins>
      <w:r w:rsidR="00180B02">
        <w:t>were sequenced for each layer in Trout Bog</w:t>
      </w:r>
      <w:ins w:id="98" w:author="Alexandra Linz" w:date="2018-09-20T16:50:00Z">
        <w:r w:rsidR="000A57D4">
          <w:t xml:space="preserve"> (</w:t>
        </w:r>
      </w:ins>
      <w:ins w:id="99" w:author="Alexandra Linz" w:date="2018-09-20T16:51:00Z">
        <w:r w:rsidR="000A57D4">
          <w:t>Table S2</w:t>
        </w:r>
      </w:ins>
      <w:ins w:id="100" w:author="Alexandra Linz" w:date="2018-09-20T16:50:00Z">
        <w:r w:rsidR="000A57D4">
          <w:t>)</w:t>
        </w:r>
      </w:ins>
      <w:r w:rsidR="00180B02">
        <w:t xml:space="preserve">.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150-290 </w:t>
      </w:r>
      <w:proofErr w:type="spellStart"/>
      <w:r w:rsidR="00613B0C">
        <w:t>bp</w:t>
      </w:r>
      <w:proofErr w:type="spellEnd"/>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w:t>
      </w:r>
      <w:ins w:id="101" w:author="Alexandra Linz" w:date="2018-10-01T16:32:00Z">
        <w:r w:rsidR="00692562">
          <w:t>ese</w:t>
        </w:r>
      </w:ins>
      <w:del w:id="102" w:author="Alexandra Linz" w:date="2018-10-01T16:32:00Z">
        <w:r w:rsidR="00CC48A4" w:rsidDel="00692562">
          <w:delText>is</w:delText>
        </w:r>
      </w:del>
      <w:r w:rsidR="00CC48A4">
        <w:t xml:space="preserve"> data</w:t>
      </w:r>
      <w:ins w:id="103" w:author="Alexandra Linz" w:date="2018-10-01T16:32:00Z">
        <w:r w:rsidR="00692562">
          <w:t>sets</w:t>
        </w:r>
      </w:ins>
      <w:r w:rsidR="00CC48A4">
        <w:t xml:space="preserve"> </w:t>
      </w:r>
      <w:ins w:id="104" w:author="Alexandra Linz" w:date="2018-10-01T16:32:00Z">
        <w:r w:rsidR="00692562">
          <w:t>are</w:t>
        </w:r>
      </w:ins>
      <w:del w:id="105" w:author="Alexandra Linz" w:date="2018-10-01T16:32:00Z">
        <w:r w:rsidR="00CC48A4" w:rsidDel="00692562">
          <w:delText>is</w:delText>
        </w:r>
      </w:del>
      <w:r w:rsidR="00CC48A4">
        <w:t xml:space="preserve"> available under </w:t>
      </w:r>
      <w:r w:rsidR="002E05D5">
        <w:t xml:space="preserve">DOE JGI </w:t>
      </w:r>
      <w:r w:rsidR="00CC48A4">
        <w:t xml:space="preserve">project IDs 1078703 and 1018581 for Trout Bog and </w:t>
      </w:r>
      <w:del w:id="106" w:author="Alexandra Linz [2]" w:date="2018-10-16T11:18:00Z">
        <w:r w:rsidR="00CC48A4" w:rsidDel="00B155B0">
          <w:delText xml:space="preserve">Lake </w:delText>
        </w:r>
      </w:del>
      <w:r w:rsidR="00CC48A4">
        <w:t>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w:t>
      </w:r>
      <w:del w:id="107" w:author="Alexandra Linz [2]" w:date="2018-10-16T11:18:00Z">
        <w:r w:rsidR="00A87224" w:rsidDel="00B155B0">
          <w:delText xml:space="preserve">Lake </w:delText>
        </w:r>
      </w:del>
      <w:r w:rsidR="00A87224">
        <w:t xml:space="preserve">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ins w:id="108" w:author="Alexandra Linz" w:date="2018-09-20T13:38:00Z">
        <w:r w:rsidR="00512F1D" w:rsidRPr="00797487">
          <w:t>Unclustered</w:t>
        </w:r>
      </w:ins>
      <w:proofErr w:type="spellEnd"/>
      <w:ins w:id="109" w:author="Alexandra Linz" w:date="2018-09-20T13:39:00Z">
        <w:r w:rsidR="00BB48D4">
          <w:t>,</w:t>
        </w:r>
      </w:ins>
      <w:ins w:id="110" w:author="Alexandra Linz" w:date="2018-09-20T13:38:00Z">
        <w:r w:rsidR="00512F1D" w:rsidRPr="00797487">
          <w:t xml:space="preserve"> unique sequences were classified using a custom database of freshwater 16S</w:t>
        </w:r>
        <w:r w:rsidR="00BB48D4">
          <w:t xml:space="preserve"> rRNA gene </w:t>
        </w:r>
        <w:r w:rsidR="00512F1D" w:rsidRPr="00797487">
          <w:t xml:space="preserve">sequences </w:t>
        </w:r>
        <w:r w:rsidR="00512F1D" w:rsidRPr="00797487">
          <w:fldChar w:fldCharType="begin" w:fldLock="1"/>
        </w:r>
        <w:r w:rsidR="00512F1D"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512F1D" w:rsidRPr="00797487">
          <w:fldChar w:fldCharType="separate"/>
        </w:r>
        <w:r w:rsidR="00512F1D" w:rsidRPr="00797487">
          <w:rPr>
            <w:noProof/>
          </w:rPr>
          <w:t>(Newton et al., 2011)</w:t>
        </w:r>
        <w:r w:rsidR="00512F1D" w:rsidRPr="00797487">
          <w:fldChar w:fldCharType="end"/>
        </w:r>
        <w:r w:rsidR="00512F1D" w:rsidRPr="00797487">
          <w:t xml:space="preserve"> and the </w:t>
        </w:r>
        <w:proofErr w:type="spellStart"/>
        <w:r w:rsidR="00512F1D" w:rsidRPr="00797487">
          <w:t>Greengenes</w:t>
        </w:r>
        <w:proofErr w:type="spellEnd"/>
        <w:r w:rsidR="00512F1D" w:rsidRPr="00797487">
          <w:t xml:space="preserve"> database </w:t>
        </w:r>
        <w:r w:rsidR="00512F1D" w:rsidRPr="00797487">
          <w:fldChar w:fldCharType="begin" w:fldLock="1"/>
        </w:r>
        <w:r w:rsidR="00512F1D"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512F1D" w:rsidRPr="00797487">
          <w:fldChar w:fldCharType="separate"/>
        </w:r>
        <w:r w:rsidR="00512F1D" w:rsidRPr="00797487">
          <w:rPr>
            <w:noProof/>
          </w:rPr>
          <w:t>(DeSantis et al., 2006)</w:t>
        </w:r>
        <w:r w:rsidR="00512F1D" w:rsidRPr="00797487">
          <w:fldChar w:fldCharType="end"/>
        </w:r>
        <w:r w:rsidR="00512F1D" w:rsidRPr="00797487">
          <w:t xml:space="preserve"> with the classification pipeline </w:t>
        </w:r>
        <w:proofErr w:type="spellStart"/>
        <w:r w:rsidR="00512F1D" w:rsidRPr="00797487">
          <w:t>TaxAss</w:t>
        </w:r>
        <w:proofErr w:type="spellEnd"/>
        <w:r w:rsidR="00512F1D" w:rsidRPr="00797487">
          <w:t xml:space="preserve"> </w:t>
        </w:r>
        <w:r w:rsidR="00512F1D" w:rsidRPr="00797487">
          <w:fldChar w:fldCharType="begin" w:fldLock="1"/>
        </w:r>
        <w:r w:rsidR="00512F1D"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512F1D" w:rsidRPr="00797487">
          <w:fldChar w:fldCharType="separate"/>
        </w:r>
        <w:r w:rsidR="00BB48D4">
          <w:rPr>
            <w:noProof/>
          </w:rPr>
          <w:t>(Rohwer et al., 201</w:t>
        </w:r>
      </w:ins>
      <w:ins w:id="111" w:author="Alexandra Linz" w:date="2018-09-20T13:41:00Z">
        <w:r w:rsidR="00BB48D4">
          <w:rPr>
            <w:noProof/>
          </w:rPr>
          <w:t>8</w:t>
        </w:r>
      </w:ins>
      <w:ins w:id="112" w:author="Alexandra Linz" w:date="2018-09-20T13:38:00Z">
        <w:r w:rsidR="00512F1D" w:rsidRPr="00797487">
          <w:rPr>
            <w:noProof/>
          </w:rPr>
          <w:t>)</w:t>
        </w:r>
        <w:r w:rsidR="00512F1D" w:rsidRPr="00797487">
          <w:fldChar w:fldCharType="end"/>
        </w:r>
        <w:r w:rsidR="00512F1D" w:rsidRPr="00797487">
          <w:t xml:space="preserve">.  </w:t>
        </w:r>
      </w:ins>
    </w:p>
    <w:p w:rsidR="008853A5" w:rsidDel="00512F1D" w:rsidRDefault="00D66DE0" w:rsidP="00DC3B2C">
      <w:pPr>
        <w:rPr>
          <w:del w:id="113" w:author="Alexandra Linz" w:date="2018-09-20T13:38:00Z"/>
        </w:rPr>
      </w:pPr>
      <w:del w:id="114" w:author="Alexandra Linz" w:date="2018-09-20T13:38:00Z">
        <w:r w:rsidDel="00512F1D">
          <w:lastRenderedPageBreak/>
          <w:delText xml:space="preserve">Unclustered unique sequences were assigned taxonomy using TaxAss </w:delText>
        </w:r>
        <w:r w:rsidDel="00512F1D">
          <w:fldChar w:fldCharType="begin" w:fldLock="1"/>
        </w:r>
        <w:r w:rsidDel="00512F1D">
          <w:del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delInstrText>
        </w:r>
        <w:r w:rsidDel="00512F1D">
          <w:fldChar w:fldCharType="separate"/>
        </w:r>
        <w:r w:rsidRPr="00D66DE0" w:rsidDel="00512F1D">
          <w:rPr>
            <w:noProof/>
          </w:rPr>
          <w:delText>(Rohwer et al., 2017)</w:delText>
        </w:r>
        <w:r w:rsidDel="00512F1D">
          <w:fldChar w:fldCharType="end"/>
        </w:r>
        <w:r w:rsidDel="00512F1D">
          <w:delText xml:space="preserve"> to leverage the FreshTrain (version FreshTrain25Jan2018Greengenes13_5) </w:delText>
        </w:r>
        <w:r w:rsidDel="00512F1D">
          <w:fldChar w:fldCharType="begin" w:fldLock="1"/>
        </w:r>
        <w:r w:rsidDel="00512F1D">
          <w:del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delInstrText>
        </w:r>
        <w:r w:rsidDel="00512F1D">
          <w:fldChar w:fldCharType="separate"/>
        </w:r>
        <w:r w:rsidRPr="00D66DE0" w:rsidDel="00512F1D">
          <w:rPr>
            <w:noProof/>
          </w:rPr>
          <w:delText>(Newton et al., 2011)</w:delText>
        </w:r>
        <w:r w:rsidDel="00512F1D">
          <w:fldChar w:fldCharType="end"/>
        </w:r>
        <w:r w:rsidDel="00512F1D">
          <w:delText xml:space="preserve"> and Greengenes (version 13_5) </w:delText>
        </w:r>
        <w:r w:rsidDel="00512F1D">
          <w:fldChar w:fldCharType="begin" w:fldLock="1"/>
        </w:r>
        <w:r w:rsidDel="00512F1D">
          <w:del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delInstrText>
        </w:r>
        <w:r w:rsidDel="00512F1D">
          <w:fldChar w:fldCharType="separate"/>
        </w:r>
        <w:r w:rsidRPr="00D66DE0" w:rsidDel="00512F1D">
          <w:rPr>
            <w:noProof/>
          </w:rPr>
          <w:delText>(DeSantis et al., 2006)</w:delText>
        </w:r>
        <w:r w:rsidDel="00512F1D">
          <w:fldChar w:fldCharType="end"/>
        </w:r>
        <w:r w:rsidDel="00512F1D">
          <w:delText xml:space="preserve">.  </w:delText>
        </w:r>
      </w:del>
    </w:p>
    <w:p w:rsidR="00C50BFC" w:rsidRPr="00C50BFC" w:rsidRDefault="00C50BFC" w:rsidP="00C50BFC">
      <w:pPr>
        <w:rPr>
          <w:b/>
        </w:rPr>
      </w:pPr>
      <w:r>
        <w:rPr>
          <w:b/>
        </w:rPr>
        <w:t xml:space="preserve">Assembly and </w:t>
      </w:r>
      <w:r w:rsidR="00933DA9">
        <w:rPr>
          <w:b/>
        </w:rPr>
        <w:t>B</w:t>
      </w:r>
      <w:r>
        <w:rPr>
          <w:b/>
        </w:rPr>
        <w:t>inning</w:t>
      </w:r>
    </w:p>
    <w:p w:rsidR="008853A5" w:rsidRDefault="00BB48D4" w:rsidP="00DC3B2C">
      <w:pPr>
        <w:ind w:firstLine="720"/>
        <w:rPr>
          <w:ins w:id="115" w:author="Alexandra Linz" w:date="2018-09-20T13:50:00Z"/>
        </w:rPr>
      </w:pPr>
      <w:ins w:id="116" w:author="Alexandra Linz" w:date="2018-09-20T13:45:00Z">
        <w:r w:rsidRPr="00797487">
          <w:t>To recover MAGs</w:t>
        </w:r>
        <w:r>
          <w:t>, metagenomic reads from the same sampling sites (Mendota’s epilimnion, Trout Bog’s epilimnion, and Trout Bog’s hypolimnion) were pooled (Table S2)</w:t>
        </w:r>
        <w:r w:rsidRPr="00797487">
          <w:t xml:space="preserve"> and then assembled as previously described </w:t>
        </w:r>
        <w:r w:rsidRPr="00797487">
          <w:fldChar w:fldCharType="begin" w:fldLock="1"/>
        </w:r>
        <w:r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Pr="00797487">
          <w:fldChar w:fldCharType="separate"/>
        </w:r>
        <w:r w:rsidRPr="00797487">
          <w:rPr>
            <w:noProof/>
          </w:rPr>
          <w:t>(Bendall et al., 2016; Roux et al., 2017)</w:t>
        </w:r>
        <w:r w:rsidRPr="00797487">
          <w:fldChar w:fldCharType="end"/>
        </w:r>
      </w:ins>
      <w:del w:id="117" w:author="Alexandra Linz" w:date="2018-09-20T13:45:00Z">
        <w:r w:rsidR="00046BFF" w:rsidDel="00BB48D4">
          <w:delText>To recover MAG</w:delText>
        </w:r>
        <w:r w:rsidR="00180B02" w:rsidDel="00BB48D4">
          <w:delText>s</w:delText>
        </w:r>
        <w:r w:rsidR="00046BFF" w:rsidDel="00BB48D4">
          <w:delText>, metagenomic reads were pooled by lake and layer and then assembled</w:delText>
        </w:r>
        <w:r w:rsidR="00D81AA1" w:rsidDel="00BB48D4">
          <w:delText xml:space="preserve"> as previously described </w:delText>
        </w:r>
        <w:r w:rsidR="00D81AA1" w:rsidDel="00BB48D4">
          <w:fldChar w:fldCharType="begin" w:fldLock="1"/>
        </w:r>
        <w:r w:rsidR="00AA5B67" w:rsidDel="00BB48D4">
          <w:del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delInstrText>
        </w:r>
        <w:r w:rsidR="00D81AA1" w:rsidDel="00BB48D4">
          <w:fldChar w:fldCharType="separate"/>
        </w:r>
        <w:r w:rsidR="00D81AA1" w:rsidRPr="00D81AA1" w:rsidDel="00BB48D4">
          <w:rPr>
            <w:noProof/>
          </w:rPr>
          <w:delText>(Bendall et al., 2016; Roux et al., 2017)</w:delText>
        </w:r>
        <w:r w:rsidR="00D81AA1" w:rsidDel="00BB48D4">
          <w:fldChar w:fldCharType="end"/>
        </w:r>
        <w:r w:rsidR="00D81AA1" w:rsidDel="00BB48D4">
          <w:delText>.</w:delText>
        </w:r>
      </w:del>
      <w:r w:rsidR="00D81AA1">
        <w:t xml:space="preserve"> In</w:t>
      </w:r>
      <w:ins w:id="118" w:author="Alexandra Linz" w:date="2018-09-20T13:45:00Z">
        <w:r>
          <w:t xml:space="preserve"> metagenomes from</w:t>
        </w:r>
      </w:ins>
      <w:r w:rsidR="00D81AA1">
        <w:t xml:space="preserve"> Trout Bog, this assembly was performed</w:t>
      </w:r>
      <w:r w:rsidR="00046BFF">
        <w:t xml:space="preserve"> using SOAPdenovo</w:t>
      </w:r>
      <w:r w:rsidR="001D1459">
        <w:t>2</w:t>
      </w:r>
      <w:r w:rsidR="00D81AA1">
        <w:t xml:space="preserve"> at various k-</w:t>
      </w:r>
      <w:proofErr w:type="spellStart"/>
      <w:r w:rsidR="00D81AA1">
        <w:t>mer</w:t>
      </w:r>
      <w:proofErr w:type="spellEnd"/>
      <w:r w:rsidR="00D81AA1">
        <w:t xml:space="preserve"> sizes</w:t>
      </w:r>
      <w:r w:rsidR="00046BFF">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rsidR="00046BFF">
        <w:t xml:space="preserve"> and</w:t>
      </w:r>
      <w:r w:rsidR="00D81AA1">
        <w:t xml:space="preserve"> the resulting contigs were combined using</w:t>
      </w:r>
      <w:r w:rsidR="00046BFF">
        <w:t xml:space="preserve"> </w:t>
      </w:r>
      <w:proofErr w:type="spellStart"/>
      <w:r w:rsidR="00046BFF">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rsidR="00046BFF">
        <w:t xml:space="preserve">. </w:t>
      </w:r>
      <w:r w:rsidR="00D81AA1">
        <w:t>In</w:t>
      </w:r>
      <w:del w:id="119" w:author="Alexandra Linz [2]" w:date="2018-10-16T11:19:00Z">
        <w:r w:rsidR="00D81AA1" w:rsidDel="00B155B0">
          <w:delText xml:space="preserve"> Lake</w:delText>
        </w:r>
      </w:del>
      <w:r w:rsidR="00D81AA1">
        <w:t xml:space="preserv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rsidR="00046BFF">
        <w:t xml:space="preserve">Contigs from the combined assemblies were binned using </w:t>
      </w:r>
      <w:proofErr w:type="spellStart"/>
      <w:r w:rsidR="00046BFF">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rsidR="00046BFF">
        <w:t xml:space="preserve"> </w:t>
      </w:r>
      <w:r w:rsidR="00046BFF">
        <w:fldChar w:fldCharType="begin" w:fldLock="1"/>
      </w:r>
      <w:r w:rsidR="00046BFF">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046BFF">
        <w:fldChar w:fldCharType="separate"/>
      </w:r>
      <w:r w:rsidR="00046BFF" w:rsidRPr="00046BFF">
        <w:rPr>
          <w:noProof/>
        </w:rPr>
        <w:t>(Kang et al., 2015)</w:t>
      </w:r>
      <w:r w:rsidR="00046BFF">
        <w:fldChar w:fldCharType="end"/>
      </w:r>
      <w:r w:rsidR="00C60627">
        <w:t>,</w:t>
      </w:r>
      <w:r w:rsidR="00046BFF">
        <w:t xml:space="preserve"> and reads </w:t>
      </w:r>
      <w:r w:rsidR="00180B02">
        <w:t xml:space="preserve">from </w:t>
      </w:r>
      <w:ins w:id="120" w:author="Alexandra Linz" w:date="2018-10-01T13:33:00Z">
        <w:r w:rsidR="00CD3AF8">
          <w:t>individual</w:t>
        </w:r>
      </w:ins>
      <w:del w:id="121" w:author="Alexandra Linz" w:date="2018-10-01T13:33:00Z">
        <w:r w:rsidR="00180B02" w:rsidDel="00CD3AF8">
          <w:delText>unpooled</w:delText>
        </w:r>
      </w:del>
      <w:r w:rsidR="00180B02">
        <w:t xml:space="preserve"> metagenomes </w:t>
      </w:r>
      <w:r w:rsidR="00046BFF">
        <w:t>were mapped to the assembled contigs using the Burrows-Wheeler Aligner</w:t>
      </w:r>
      <w:r w:rsidR="001D1459">
        <w:t xml:space="preserve"> (≥ 95% sequence identity, n = 0.05)</w:t>
      </w:r>
      <w:r w:rsidR="00046BFF">
        <w:t xml:space="preserve"> </w:t>
      </w:r>
      <w:r w:rsidR="00046BFF">
        <w:fldChar w:fldCharType="begin" w:fldLock="1"/>
      </w:r>
      <w:r w:rsidR="00046BFF">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rsidR="00046BFF">
        <w:fldChar w:fldCharType="separate"/>
      </w:r>
      <w:r w:rsidR="00046BFF" w:rsidRPr="00046BFF">
        <w:rPr>
          <w:noProof/>
        </w:rPr>
        <w:t>(Li &amp; Durbin, 2010)</w:t>
      </w:r>
      <w:r w:rsidR="00046BFF">
        <w:fldChar w:fldCharType="end"/>
      </w:r>
      <w:r w:rsidR="00046BFF">
        <w:t xml:space="preserve">, </w:t>
      </w:r>
      <w:r w:rsidR="00443746">
        <w:t>which allowed</w:t>
      </w:r>
      <w:r w:rsidR="00046BFF">
        <w:t xml:space="preserve"> time-series resolved binning</w:t>
      </w:r>
      <w:r w:rsidR="00180B02">
        <w:t xml:space="preserve"> (Table S2)</w:t>
      </w:r>
      <w:r w:rsidR="00046BFF">
        <w:t>. DOE JGI’s Integrated Microbial Genome (IMG) database tool</w:t>
      </w:r>
      <w:r w:rsidR="00180B02">
        <w:t xml:space="preserve"> (https://img.jgi.doe.gov/mer/)</w:t>
      </w:r>
      <w:r w:rsidR="00046BFF">
        <w:t xml:space="preserve"> </w:t>
      </w:r>
      <w:r w:rsidR="00046BFF">
        <w:fldChar w:fldCharType="begin" w:fldLock="1"/>
      </w:r>
      <w:r w:rsidR="00046BFF">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rsidR="00046BFF">
        <w:fldChar w:fldCharType="separate"/>
      </w:r>
      <w:r w:rsidR="00046BFF" w:rsidRPr="00046BFF">
        <w:rPr>
          <w:noProof/>
        </w:rPr>
        <w:t>(Markowitz et al., 2012)</w:t>
      </w:r>
      <w:r w:rsidR="00046BFF">
        <w:fldChar w:fldCharType="end"/>
      </w:r>
      <w:r w:rsidR="00046BFF">
        <w:t xml:space="preserve"> was used for gene prediction</w:t>
      </w:r>
      <w:r w:rsidR="00180B02">
        <w:t xml:space="preserve"> and annotation</w:t>
      </w:r>
      <w:r w:rsidR="00046BFF">
        <w:t xml:space="preserve">. </w:t>
      </w:r>
      <w:r w:rsidR="001D2345">
        <w:t xml:space="preserve">Annotated MAGs can be retrieved directly from the IMG database and JGI’s Genome Portal using the IMG Genome ID provided (also known as IMG Taxon ID). </w:t>
      </w:r>
      <w:r w:rsidR="00046BFF">
        <w:t>MAG completeness</w:t>
      </w:r>
      <w:r w:rsidR="00B32BF2">
        <w:t xml:space="preserve"> and contamination/redundancy</w:t>
      </w:r>
      <w:r w:rsidR="00046BFF">
        <w:t xml:space="preserve"> was estimated based on the presence of a core set of genes with </w:t>
      </w:r>
      <w:proofErr w:type="spellStart"/>
      <w:r w:rsidR="00046BFF">
        <w:t>CheckM</w:t>
      </w:r>
      <w:proofErr w:type="spellEnd"/>
      <w:r w:rsidR="00046BFF">
        <w:t xml:space="preserve"> </w:t>
      </w:r>
      <w:r w:rsidR="00046BFF">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rsidR="00046BFF">
        <w:fldChar w:fldCharType="separate"/>
      </w:r>
      <w:r w:rsidR="00046BFF" w:rsidRPr="00046BFF">
        <w:rPr>
          <w:noProof/>
        </w:rPr>
        <w:t>(Rinke et al., 2013; Parks et al., 2015)</w:t>
      </w:r>
      <w:r w:rsidR="00046BFF">
        <w:fldChar w:fldCharType="end"/>
      </w:r>
      <w:r w:rsidR="00046BFF">
        <w:t xml:space="preserve">, and MAGs were </w:t>
      </w:r>
      <w:ins w:id="122" w:author="Alexandra Linz" w:date="2018-10-01T13:35:00Z">
        <w:r w:rsidR="00CD3AF8">
          <w:t xml:space="preserve">taxonomically </w:t>
        </w:r>
      </w:ins>
      <w:r w:rsidR="00046BFF">
        <w:t xml:space="preserve">classified using </w:t>
      </w:r>
      <w:proofErr w:type="spellStart"/>
      <w:r w:rsidR="00046BFF">
        <w:t>Phylosift</w:t>
      </w:r>
      <w:proofErr w:type="spellEnd"/>
      <w:r w:rsidR="00046BFF">
        <w:t xml:space="preserve"> </w:t>
      </w:r>
      <w:r w:rsidR="00046BFF">
        <w:fldChar w:fldCharType="begin" w:fldLock="1"/>
      </w:r>
      <w:r w:rsidR="00046BFF">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046BFF">
        <w:fldChar w:fldCharType="separate"/>
      </w:r>
      <w:r w:rsidR="00046BFF" w:rsidRPr="00046BFF">
        <w:rPr>
          <w:noProof/>
        </w:rPr>
        <w:t>(Darling et al., 2014)</w:t>
      </w:r>
      <w:r w:rsidR="00046BFF">
        <w:fldChar w:fldCharType="end"/>
      </w:r>
      <w:r w:rsidR="003D1D4E">
        <w:t xml:space="preserve"> or the phylogeny-based “guilt by association” method (Hamilton et al., 2017)</w:t>
      </w:r>
      <w:r w:rsidR="00046BFF">
        <w:t xml:space="preserve">. </w:t>
      </w:r>
      <w:ins w:id="123" w:author="Alexandra Linz" w:date="2018-10-01T13:35:00Z">
        <w:r w:rsidR="00CD3AF8">
          <w:t>As recommend by Bowers et al., 2017, o</w:t>
        </w:r>
      </w:ins>
      <w:ins w:id="124" w:author="Alexandra Linz" w:date="2018-09-20T13:46:00Z">
        <w:r w:rsidRPr="002C4D58">
          <w:t xml:space="preserve">nly MAGs </w:t>
        </w:r>
        <w:r>
          <w:t xml:space="preserve">that were </w:t>
        </w:r>
        <w:r w:rsidRPr="002C4D58">
          <w:t>at least 50% complete with less than 10% estimated contamination</w:t>
        </w:r>
      </w:ins>
      <w:ins w:id="125" w:author="Alexandra Linz" w:date="2018-10-01T16:34:00Z">
        <w:r w:rsidR="00692562">
          <w:t>/redundancy</w:t>
        </w:r>
      </w:ins>
      <w:ins w:id="126" w:author="Alexandra Linz" w:date="2018-09-20T13:46:00Z">
        <w:r w:rsidRPr="002C4D58">
          <w:t xml:space="preserve"> (meeting the MIMARKS definition of a medium</w:t>
        </w:r>
        <w:r>
          <w:t xml:space="preserve"> or high</w:t>
        </w:r>
        <w:r w:rsidRPr="002C4D58">
          <w:t xml:space="preserve"> quality MAG) </w:t>
        </w:r>
      </w:ins>
      <w:ins w:id="127" w:author="Alexandra Linz" w:date="2018-10-01T16:34:00Z">
        <w:r w:rsidR="00692562">
          <w:fldChar w:fldCharType="begin" w:fldLock="1"/>
        </w:r>
        <w:r w:rsidR="00692562">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692562">
          <w:fldChar w:fldCharType="separate"/>
        </w:r>
        <w:r w:rsidR="00692562" w:rsidRPr="001D2345">
          <w:rPr>
            <w:noProof/>
          </w:rPr>
          <w:t>(Bowers et al., 2017)</w:t>
        </w:r>
        <w:r w:rsidR="00692562">
          <w:fldChar w:fldCharType="end"/>
        </w:r>
        <w:r w:rsidR="00692562">
          <w:t xml:space="preserve"> </w:t>
        </w:r>
      </w:ins>
      <w:ins w:id="128" w:author="Alexandra Linz" w:date="2018-09-20T13:46:00Z">
        <w:r w:rsidRPr="002C4D58">
          <w:t>were included in t</w:t>
        </w:r>
        <w:r w:rsidR="00CD3AF8">
          <w:t>h</w:t>
        </w:r>
      </w:ins>
      <w:ins w:id="129" w:author="Alexandra Linz" w:date="2018-10-01T13:36:00Z">
        <w:r w:rsidR="00CD3AF8">
          <w:t>e</w:t>
        </w:r>
      </w:ins>
      <w:ins w:id="130" w:author="Alexandra Linz" w:date="2018-09-20T13:46:00Z">
        <w:r w:rsidRPr="002C4D58">
          <w:t xml:space="preserve"> study</w:t>
        </w:r>
        <w:r>
          <w:t xml:space="preserve"> </w:t>
        </w:r>
      </w:ins>
    </w:p>
    <w:p w:rsidR="00FC2C3B" w:rsidRDefault="00FC2C3B" w:rsidP="00DC3B2C">
      <w:pPr>
        <w:ind w:firstLine="720"/>
      </w:pPr>
      <w:ins w:id="131" w:author="Alexandra Linz" w:date="2018-09-20T13:50:00Z">
        <w:r>
          <w:t xml:space="preserve">A total of 193 medium to high quality bacterial MAGs were recovered from the three combined time series metagenomes in Trout Bog and </w:t>
        </w:r>
        <w:del w:id="132" w:author="Alexandra Linz [2]" w:date="2018-10-16T11:19:00Z">
          <w:r w:rsidDel="00B155B0">
            <w:delText xml:space="preserve">Lake </w:delText>
          </w:r>
        </w:del>
        <w:r>
          <w:t xml:space="preserve">Mendota: 99 from </w:t>
        </w:r>
        <w:del w:id="133" w:author="Alexandra Linz [2]" w:date="2018-10-16T11:19:00Z">
          <w:r w:rsidDel="00B155B0">
            <w:delText xml:space="preserve">Lake </w:delText>
          </w:r>
        </w:del>
        <w:r>
          <w:t xml:space="preserve">Mendota, 31 from Trout </w:t>
        </w:r>
        <w:r>
          <w:lastRenderedPageBreak/>
          <w:t xml:space="preserve">Bog’s epilimnion, and 63 from </w:t>
        </w:r>
        <w:r w:rsidR="00B9401B">
          <w:t>Trout Bog’s hypolimnion (Data S</w:t>
        </w:r>
      </w:ins>
      <w:ins w:id="134" w:author="Alexandra Linz" w:date="2018-09-25T15:29:00Z">
        <w:r w:rsidR="00B9401B">
          <w:t>2</w:t>
        </w:r>
      </w:ins>
      <w:ins w:id="135" w:author="Alexandra Linz" w:date="2018-09-20T13:50:00Z">
        <w:r>
          <w:t xml:space="preserve">). These population genomes ranged in estimated completeness from 50 to 99% based on </w:t>
        </w:r>
        <w:proofErr w:type="spellStart"/>
        <w:r>
          <w:t>CheckM</w:t>
        </w:r>
        <w:proofErr w:type="spellEnd"/>
        <w:r>
          <w:t xml:space="preserve"> estimates. Several MAGs from Trout Bog’s epilimnion and hypolimnion appeared to belong to the same population based on average nucleotide identities greater than 99% calculated using D</w:t>
        </w:r>
        <w:r w:rsidR="00B9401B">
          <w:t>OE JGI’s ANI calculator (Data S</w:t>
        </w:r>
      </w:ins>
      <w:ins w:id="136" w:author="Alexandra Linz" w:date="2018-09-25T15:29:00Z">
        <w:r w:rsidR="00B9401B">
          <w:t>3</w:t>
        </w:r>
      </w:ins>
      <w:ins w:id="137" w:author="Alexandra Linz" w:date="2018-09-20T13:50:00Z">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ins>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rPr>
          <w:ins w:id="138" w:author="Alexandra Linz" w:date="2018-09-20T13:06:00Z"/>
        </w:rPr>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w:t>
      </w:r>
      <w:ins w:id="139" w:author="Alexandra Linz" w:date="2018-09-25T15:29:00Z">
        <w:r w:rsidR="00B9401B">
          <w:t>4</w:t>
        </w:r>
      </w:ins>
      <w:del w:id="140" w:author="Alexandra Linz" w:date="2018-09-25T15:29:00Z">
        <w:r w:rsidDel="00B9401B">
          <w:delText>2</w:delText>
        </w:r>
      </w:del>
      <w:r>
        <w:t>)</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w:t>
      </w:r>
      <w:del w:id="141" w:author="Alexandra Linz" w:date="2018-09-20T10:04:00Z">
        <w:r w:rsidDel="008D14F1">
          <w:delText xml:space="preserve">Significant differences in gene frequency between sites were </w:delText>
        </w:r>
        <w:r w:rsidR="00443746" w:rsidDel="008D14F1">
          <w:delText>identified</w:delText>
        </w:r>
        <w:r w:rsidDel="008D14F1">
          <w:delText xml:space="preserve"> using LEfSE </w:delText>
        </w:r>
        <w:r w:rsidDel="008D14F1">
          <w:fldChar w:fldCharType="begin" w:fldLock="1"/>
        </w:r>
        <w:r w:rsidDel="008D14F1">
          <w:del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delInstrText>
        </w:r>
        <w:r w:rsidDel="008D14F1">
          <w:fldChar w:fldCharType="separate"/>
        </w:r>
        <w:r w:rsidRPr="00D05772" w:rsidDel="008D14F1">
          <w:rPr>
            <w:noProof/>
          </w:rPr>
          <w:delText>(Segata et al., 2012)</w:delText>
        </w:r>
        <w:r w:rsidDel="008D14F1">
          <w:fldChar w:fldCharType="end"/>
        </w:r>
        <w:r w:rsidDel="008D14F1">
          <w:delText xml:space="preserve">. </w:delText>
        </w:r>
      </w:del>
      <w:r>
        <w:t>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ins w:id="142" w:author="Alexandra Linz" w:date="2018-10-01T16:35:00Z">
        <w:r w:rsidR="00692562">
          <w:t>, due to limitations of assembly and binning algorithms</w:t>
        </w:r>
        <w:del w:id="143" w:author="Alexandra Linz [2]" w:date="2018-10-16T11:20:00Z">
          <w:r w:rsidR="00692562" w:rsidRPr="00797487" w:rsidDel="00B155B0">
            <w:delText>.</w:delText>
          </w:r>
        </w:del>
      </w:ins>
      <w:r>
        <w:t>.</w:t>
      </w:r>
    </w:p>
    <w:p w:rsidR="00B24DBF" w:rsidRDefault="00B24DBF" w:rsidP="00C50BFC">
      <w:pPr>
        <w:ind w:firstLine="720"/>
      </w:pPr>
      <w:ins w:id="144" w:author="Alexandra Linz" w:date="2018-09-20T13:06:00Z">
        <w:r>
          <w:t xml:space="preserve">These comparisons were run between the </w:t>
        </w:r>
        <w:proofErr w:type="spellStart"/>
        <w:r w:rsidR="00692562">
          <w:t>epilimnia</w:t>
        </w:r>
        <w:proofErr w:type="spellEnd"/>
        <w:r w:rsidR="00692562">
          <w:t xml:space="preserve"> of Trout Bog and</w:t>
        </w:r>
      </w:ins>
      <w:ins w:id="145" w:author="Alexandra Linz" w:date="2018-10-01T16:38:00Z">
        <w:r w:rsidR="00692562">
          <w:t xml:space="preserve"> </w:t>
        </w:r>
      </w:ins>
      <w:ins w:id="146" w:author="Alexandra Linz" w:date="2018-09-20T13:06:00Z">
        <w:r>
          <w:t>Mendota, and between the epilimnion and hypolimnion of Trout Bog. We did not compare Mendota</w:t>
        </w:r>
      </w:ins>
      <w:ins w:id="147" w:author="Alexandra Linz" w:date="2018-10-01T16:37:00Z">
        <w:r w:rsidR="00692562">
          <w:t>’s epilimnion</w:t>
        </w:r>
      </w:ins>
      <w:ins w:id="148" w:author="Alexandra Linz" w:date="2018-09-20T13:06:00Z">
        <w:r w:rsidR="00692562">
          <w:t xml:space="preserve"> to </w:t>
        </w:r>
        <w:r>
          <w:t>Trout Bog</w:t>
        </w:r>
      </w:ins>
      <w:ins w:id="149" w:author="Alexandra Linz" w:date="2018-10-01T16:37:00Z">
        <w:r w:rsidR="00692562">
          <w:t>’s hypolimnion</w:t>
        </w:r>
      </w:ins>
      <w:ins w:id="150" w:author="Alexandra Linz" w:date="2018-09-20T13:06:00Z">
        <w:r>
          <w:t xml:space="preserve">, as the multitude of factors differing between these two sites make this comparison illogical. We aggregated marker genes by function (as several marker genes from a phylogenetic range were included in the database for each type of function) and tested for </w:t>
        </w:r>
        <w:r>
          <w:lastRenderedPageBreak/>
          <w:t>significant differences in distribution between lakes and layers using a Wilcoxon rank sum test with a Bonferroni correction for multiple pairwise testing.</w:t>
        </w:r>
      </w:ins>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r>
      <w:del w:id="151" w:author="Alexandra Linz" w:date="2018-09-20T13:46:00Z">
        <w:r w:rsidRPr="002C4D58" w:rsidDel="00BB48D4">
          <w:delText xml:space="preserve">Only MAGs </w:delText>
        </w:r>
        <w:r w:rsidR="00443746" w:rsidDel="00BB48D4">
          <w:delText xml:space="preserve">that were </w:delText>
        </w:r>
        <w:r w:rsidRPr="002C4D58" w:rsidDel="00BB48D4">
          <w:delText xml:space="preserve">at least 50% complete </w:delText>
        </w:r>
        <w:r w:rsidR="00832F7B" w:rsidRPr="002C4D58" w:rsidDel="00BB48D4">
          <w:delText>with</w:delText>
        </w:r>
        <w:r w:rsidRPr="002C4D58" w:rsidDel="00BB48D4">
          <w:delText xml:space="preserve"> less than </w:delText>
        </w:r>
        <w:r w:rsidR="005F1EC7" w:rsidRPr="002C4D58" w:rsidDel="00BB48D4">
          <w:delText>10</w:delText>
        </w:r>
        <w:r w:rsidRPr="002C4D58" w:rsidDel="00BB48D4">
          <w:delText>% estimated contamination</w:delText>
        </w:r>
        <w:r w:rsidR="005F1EC7" w:rsidRPr="002C4D58" w:rsidDel="00BB48D4">
          <w:delText xml:space="preserve"> (meeting the MIMARKS definition of a medium</w:delText>
        </w:r>
        <w:r w:rsidR="00443746" w:rsidDel="00BB48D4">
          <w:delText xml:space="preserve"> or high</w:delText>
        </w:r>
        <w:r w:rsidR="005F1EC7" w:rsidRPr="002C4D58" w:rsidDel="00BB48D4">
          <w:delText xml:space="preserve"> quality MAG)</w:delText>
        </w:r>
        <w:r w:rsidRPr="002C4D58" w:rsidDel="00BB48D4">
          <w:delText xml:space="preserve"> were included in this study</w:delText>
        </w:r>
        <w:r w:rsidR="001D2345" w:rsidDel="00BB48D4">
          <w:delText xml:space="preserve"> </w:delText>
        </w:r>
        <w:r w:rsidR="001D2345" w:rsidDel="00BB48D4">
          <w:fldChar w:fldCharType="begin" w:fldLock="1"/>
        </w:r>
        <w:r w:rsidR="001D2345" w:rsidRPr="00BB48D4" w:rsidDel="00BB48D4">
          <w:del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w:delInstrText>
        </w:r>
        <w:r w:rsidR="001D2345" w:rsidRPr="00FC2C3B" w:rsidDel="00BB48D4">
          <w:delInstrText>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w:delInstrText>
        </w:r>
        <w:r w:rsidR="001D2345" w:rsidRPr="00AB1E2D" w:rsidDel="00BB48D4">
          <w:delInstrText>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delInstrText>
        </w:r>
        <w:r w:rsidR="001D2345" w:rsidDel="00BB48D4">
          <w:fldChar w:fldCharType="separate"/>
        </w:r>
        <w:r w:rsidR="001D2345" w:rsidRPr="00BB48D4" w:rsidDel="00BB48D4">
          <w:rPr>
            <w:noProof/>
          </w:rPr>
          <w:delText>(Bowers et al., 2017)</w:delText>
        </w:r>
        <w:r w:rsidR="001D2345" w:rsidDel="00BB48D4">
          <w:fldChar w:fldCharType="end"/>
        </w:r>
        <w:r w:rsidRPr="002C4D58" w:rsidDel="00BB48D4">
          <w:delText xml:space="preserve">. </w:delText>
        </w:r>
        <w:r w:rsidR="00443746" w:rsidDel="00BB48D4">
          <w:delText xml:space="preserve">Taxonomy was assigned to MAGs using Phylosift </w:delText>
        </w:r>
        <w:r w:rsidR="00443746" w:rsidDel="00BB48D4">
          <w:fldChar w:fldCharType="begin" w:fldLock="1"/>
        </w:r>
        <w:r w:rsidR="00443746" w:rsidDel="00BB48D4">
          <w:del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delInstrText>
        </w:r>
        <w:r w:rsidR="00443746" w:rsidDel="00BB48D4">
          <w:fldChar w:fldCharType="separate"/>
        </w:r>
        <w:r w:rsidR="00443746" w:rsidRPr="00443746" w:rsidDel="00BB48D4">
          <w:rPr>
            <w:noProof/>
          </w:rPr>
          <w:delText>(Darling et al., 2014)</w:delText>
        </w:r>
        <w:r w:rsidR="00443746" w:rsidDel="00BB48D4">
          <w:fldChar w:fldCharType="end"/>
        </w:r>
        <w:r w:rsidR="00443746" w:rsidDel="00BB48D4">
          <w:delText xml:space="preserve">. </w:delText>
        </w:r>
      </w:del>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w:t>
      </w:r>
      <w:del w:id="152" w:author="Alexandra Linz" w:date="2018-09-20T16:56:00Z">
        <w:r w:rsidR="00B32BF2" w:rsidDel="000A57D4">
          <w:delText>s</w:delText>
        </w:r>
      </w:del>
      <w:r w:rsidR="00B32BF2">
        <w:t xml:space="preserve"> was aggregated by lake and phylum in order to link potential functions identified in the metagenomes to taxonomic groups that may perform those functions in each lake.</w:t>
      </w:r>
      <w:r w:rsidRPr="002C4D58">
        <w:t xml:space="preserve"> Glycoside hydrolases were annotated using dbCAN</w:t>
      </w:r>
      <w:ins w:id="153" w:author="Alexandra Linz" w:date="2018-09-20T16:33:00Z">
        <w:r w:rsidR="00AB1E2D">
          <w:t xml:space="preserve">2’s implementation of HMMER </w:t>
        </w:r>
      </w:ins>
      <w:del w:id="154" w:author="Alexandra Linz" w:date="2018-09-20T16:33:00Z">
        <w:r w:rsidR="00B32BF2" w:rsidDel="00AB1E2D">
          <w:delText xml:space="preserve"> (http://csbl.bmb.uga.edu/dbCAN)</w:delText>
        </w:r>
        <w:r w:rsidR="00832F7B" w:rsidRPr="002C4D58" w:rsidDel="00AB1E2D">
          <w:delText xml:space="preserve"> </w:delText>
        </w:r>
      </w:del>
      <w:ins w:id="155" w:author="Alexandra Linz" w:date="2018-09-20T16:33:00Z">
        <w:r w:rsidR="00AB1E2D">
          <w:t>(Zhang et al., 2018)</w:t>
        </w:r>
      </w:ins>
      <w:del w:id="156" w:author="Alexandra Linz" w:date="2018-09-20T16:33:00Z">
        <w:r w:rsidR="00832F7B" w:rsidRPr="002C4D58" w:rsidDel="00AB1E2D">
          <w:fldChar w:fldCharType="begin" w:fldLock="1"/>
        </w:r>
        <w:r w:rsidR="00832F7B" w:rsidRPr="00AB1E2D" w:rsidDel="00AB1E2D">
          <w:del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delInstrText>
        </w:r>
        <w:r w:rsidR="00832F7B" w:rsidRPr="002C4D58" w:rsidDel="00AB1E2D">
          <w:fldChar w:fldCharType="separate"/>
        </w:r>
        <w:r w:rsidR="00832F7B" w:rsidRPr="00AB1E2D" w:rsidDel="00AB1E2D">
          <w:rPr>
            <w:noProof/>
          </w:rPr>
          <w:delText>(Yin et al., 2012)</w:delText>
        </w:r>
        <w:r w:rsidR="00832F7B" w:rsidRPr="002C4D58" w:rsidDel="00AB1E2D">
          <w:fldChar w:fldCharType="end"/>
        </w:r>
      </w:del>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57" w:name="_wkxuqpnkgwuw" w:colFirst="0" w:colLast="0"/>
      <w:bookmarkEnd w:id="157"/>
      <w:r>
        <w:t xml:space="preserve">Community </w:t>
      </w:r>
      <w:r w:rsidR="00046BFF">
        <w:t>Functional Marker Gene Analysis</w:t>
      </w:r>
    </w:p>
    <w:p w:rsidR="008853A5" w:rsidRDefault="00046BFF" w:rsidP="00443746">
      <w:r>
        <w:tab/>
      </w:r>
      <w:ins w:id="158" w:author="Alexandra Linz" w:date="2018-10-01T15:36:00Z">
        <w:r w:rsidR="00FF5880">
          <w:t xml:space="preserve">Due to the contrasting water chemistry of </w:t>
        </w:r>
      </w:ins>
      <w:ins w:id="159" w:author="Alexandra Linz" w:date="2018-09-20T10:26:00Z">
        <w:r w:rsidR="00217012">
          <w:t>Mendota and Trout Bog</w:t>
        </w:r>
      </w:ins>
      <w:ins w:id="160" w:author="Alexandra Linz" w:date="2018-10-01T16:38:00Z">
        <w:r w:rsidR="00692562">
          <w:t xml:space="preserve"> (Table 1, Table S1)</w:t>
        </w:r>
      </w:ins>
      <w:ins w:id="161" w:author="Alexandra Linz" w:date="2018-09-20T10:26:00Z">
        <w:r w:rsidR="00217012">
          <w:t xml:space="preserve">, we expected that microbial metabolisms would differ between lakes, and that these differences would be reflected in metagenomic gene content. </w:t>
        </w:r>
      </w:ins>
      <w:r>
        <w:t xml:space="preserve">To assess potential differences in microbial metabolisms between </w:t>
      </w:r>
      <w:del w:id="162" w:author="Alexandra Linz [2]" w:date="2018-10-16T11:22:00Z">
        <w:r w:rsidDel="005B0D44">
          <w:delText xml:space="preserve">Lake </w:delText>
        </w:r>
      </w:del>
      <w:r>
        <w:t>Mendota and Trout Bog, we tested whether functional marker genes</w:t>
      </w:r>
      <w:r w:rsidR="001D2345">
        <w:t xml:space="preserve"> identified in the unassembled merged metagenomic reads</w:t>
      </w:r>
      <w:r>
        <w:t xml:space="preserve"> appeared more frequently in one lake or layer compared to the others. </w:t>
      </w:r>
      <w:del w:id="163" w:author="Alexandra Linz" w:date="2018-09-20T13:06:00Z">
        <w:r w:rsidDel="00B24DBF">
          <w:delText>These comparisons were run between the epilimnia of Trout Bog and Lake Mendota, and between the epilimnion and hypolimnion of Trout Bog. We did not compare the epilimnion of Lake Mendota to the hypolimnion of Trout Bog, as the m</w:delText>
        </w:r>
        <w:r w:rsidR="005555E0" w:rsidDel="00B24DBF">
          <w:delText>ultitude of</w:delText>
        </w:r>
        <w:r w:rsidDel="00B24DBF">
          <w:delText xml:space="preserve"> factors differing between these two sites make </w:delText>
        </w:r>
        <w:r w:rsidR="00DB387B" w:rsidDel="00B24DBF">
          <w:delText>this</w:delText>
        </w:r>
        <w:r w:rsidDel="00B24DBF">
          <w:delText xml:space="preserve"> comparison </w:delText>
        </w:r>
        <w:r w:rsidR="001D2345" w:rsidDel="00B24DBF">
          <w:delText>illogical</w:delText>
        </w:r>
        <w:r w:rsidDel="00B24DBF">
          <w:delText xml:space="preserve">. </w:delText>
        </w:r>
      </w:del>
      <w:del w:id="164" w:author="Alexandra Linz" w:date="2018-09-20T10:04:00Z">
        <w:r w:rsidDel="008D14F1">
          <w:delText>Many genes differed significantly by site, indicating contrasting gene content between lakes and layers (</w:delText>
        </w:r>
        <w:r w:rsidR="009E6A17" w:rsidDel="008D14F1">
          <w:delText>Data S3</w:delText>
        </w:r>
        <w:r w:rsidDel="008D14F1">
          <w:delText>). To further infer differences in microbial metabolism, w</w:delText>
        </w:r>
      </w:del>
      <w:del w:id="165" w:author="Alexandra Linz" w:date="2018-09-20T13:06:00Z">
        <w:r w:rsidDel="00B24DBF">
          <w:delText xml:space="preserve">e aggregated marker genes by function (as several marker genes from a phylogenetic range were included in the database for each type of function) and tested </w:delText>
        </w:r>
        <w:r w:rsidR="005555E0" w:rsidDel="00B24DBF">
          <w:delText xml:space="preserve">for </w:delText>
        </w:r>
        <w:r w:rsidDel="00B24DBF">
          <w:delText xml:space="preserve">significant differences in distribution between lakes and layers using a Wilcoxon rank sum test with a Bonferroni correction for multiple pairwise testing. </w:delText>
        </w:r>
      </w:del>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w:t>
      </w:r>
      <w:ins w:id="166" w:author="Alexandra Linz" w:date="2018-10-01T16:40:00Z">
        <w:r w:rsidR="0071524A">
          <w:t>ed</w:t>
        </w:r>
      </w:ins>
      <w:r>
        <w:t xml:space="preserve"> significant differences in</w:t>
      </w:r>
      <w:del w:id="167" w:author="Alexandra Linz" w:date="2018-10-01T16:40:00Z">
        <w:r w:rsidDel="0071524A">
          <w:delText xml:space="preserve"> the</w:delText>
        </w:r>
      </w:del>
      <w:r>
        <w:t xml:space="preserve"> </w:t>
      </w:r>
      <w:del w:id="168" w:author="Alexandra Linz" w:date="2018-10-01T16:40:00Z">
        <w:r w:rsidDel="0071524A">
          <w:delText>metabolisms of microbial communities</w:delText>
        </w:r>
      </w:del>
      <w:ins w:id="169" w:author="Alexandra Linz" w:date="2018-10-01T16:40:00Z">
        <w:r w:rsidR="0071524A">
          <w:t>microbial community metabolisms</w:t>
        </w:r>
      </w:ins>
      <w:r>
        <w:t xml:space="preserve"> </w:t>
      </w:r>
      <w:r w:rsidR="00443746">
        <w:t>across lake environments</w:t>
      </w:r>
      <w:r>
        <w:t xml:space="preserve">. </w:t>
      </w:r>
    </w:p>
    <w:p w:rsidR="008853A5" w:rsidRDefault="00933DA9" w:rsidP="00DC3B2C">
      <w:pPr>
        <w:pStyle w:val="Heading2"/>
      </w:pPr>
      <w:del w:id="170" w:author="Alexandra Linz" w:date="2018-09-20T13:05:00Z">
        <w:r w:rsidDel="00D720E0">
          <w:delText>How Representative are the MAGs?</w:delText>
        </w:r>
      </w:del>
      <w:ins w:id="171" w:author="Alexandra Linz" w:date="2018-09-20T13:05:00Z">
        <w:r w:rsidR="00D720E0">
          <w:t>Overview of the MAGs Dataset</w:t>
        </w:r>
      </w:ins>
    </w:p>
    <w:p w:rsidR="008853A5" w:rsidRDefault="00443746" w:rsidP="008C29DF">
      <w:pPr>
        <w:ind w:firstLine="720"/>
      </w:pPr>
      <w:r>
        <w:t xml:space="preserve">To identify the </w:t>
      </w:r>
      <w:del w:id="172" w:author="Alexandra Linz" w:date="2018-10-01T16:41:00Z">
        <w:r w:rsidDel="0071524A">
          <w:delText xml:space="preserve">phylogenies </w:delText>
        </w:r>
      </w:del>
      <w:ins w:id="173" w:author="Alexandra Linz" w:date="2018-10-01T16:41:00Z">
        <w:r w:rsidR="0071524A">
          <w:t xml:space="preserve">phylogenetic </w:t>
        </w:r>
        <w:del w:id="174" w:author="Alexandra Linz [2]" w:date="2018-10-16T11:22:00Z">
          <w:r w:rsidR="0071524A" w:rsidDel="005B0D44">
            <w:delText>affialations</w:delText>
          </w:r>
        </w:del>
      </w:ins>
      <w:ins w:id="175" w:author="Alexandra Linz [2]" w:date="2018-10-16T11:22:00Z">
        <w:r w:rsidR="005B0D44">
          <w:t>affiliations</w:t>
        </w:r>
      </w:ins>
      <w:ins w:id="176" w:author="Alexandra Linz" w:date="2018-10-01T16:41:00Z">
        <w:r w:rsidR="0071524A">
          <w:t xml:space="preserve"> </w:t>
        </w:r>
      </w:ins>
      <w:r>
        <w:t>of the microbes carrying marker genes and the co-</w:t>
      </w:r>
      <w:r w:rsidR="008C29DF">
        <w:t>occurrences</w:t>
      </w:r>
      <w:r>
        <w:t xml:space="preserve"> of </w:t>
      </w:r>
      <w:ins w:id="177" w:author="Alexandra Linz" w:date="2018-10-01T16:41:00Z">
        <w:r w:rsidR="0071524A">
          <w:t xml:space="preserve">key </w:t>
        </w:r>
      </w:ins>
      <w:r>
        <w:t xml:space="preserve">marker genes within the same population genomes, we used metagenome-assembled genomes (MAGs) from each metagenomic time series to predict metabolic pathways based on </w:t>
      </w:r>
      <w:r w:rsidR="008C29DF">
        <w:t xml:space="preserve">genomic content. </w:t>
      </w:r>
      <w:del w:id="178" w:author="Alexandra Linz" w:date="2018-10-01T13:38:00Z">
        <w:r w:rsidR="00046BFF" w:rsidDel="00CD3AF8">
          <w:delText>A total of 19</w:delText>
        </w:r>
        <w:r w:rsidR="00B32BF2" w:rsidDel="00CD3AF8">
          <w:delText>3</w:delText>
        </w:r>
        <w:r w:rsidR="005F1EC7" w:rsidDel="00CD3AF8">
          <w:delText xml:space="preserve"> medium to</w:delText>
        </w:r>
        <w:r w:rsidR="00046BFF" w:rsidDel="00CD3AF8">
          <w:delText xml:space="preserve"> high quality bacterial MAGs were recovered from the t</w:delText>
        </w:r>
        <w:r w:rsidR="00B32BF2" w:rsidDel="00CD3AF8">
          <w:delText xml:space="preserve">hree combined </w:delText>
        </w:r>
        <w:r w:rsidR="00046BFF" w:rsidDel="00CD3AF8">
          <w:delText>time series</w:delText>
        </w:r>
        <w:r w:rsidR="00B32BF2" w:rsidDel="00CD3AF8">
          <w:delText xml:space="preserve"> metagenomes</w:delText>
        </w:r>
        <w:r w:rsidR="00046BFF" w:rsidDel="00CD3AF8">
          <w:delText xml:space="preserve"> in Trout Bog and Lake Mendota</w:delText>
        </w:r>
        <w:r w:rsidR="008C29DF" w:rsidDel="00CD3AF8">
          <w:delText>: 99 from Lake Mendota, 31 from Trout Bog’s epilimnion, and 63 from Trout Bog’s hypolimnion</w:delText>
        </w:r>
        <w:r w:rsidR="00326033" w:rsidDel="00CD3AF8">
          <w:delText xml:space="preserve"> (Data S</w:delText>
        </w:r>
      </w:del>
      <w:del w:id="179" w:author="Alexandra Linz" w:date="2018-09-25T15:30:00Z">
        <w:r w:rsidR="00326033" w:rsidDel="00B9401B">
          <w:delText>4</w:delText>
        </w:r>
      </w:del>
      <w:del w:id="180" w:author="Alexandra Linz" w:date="2018-10-01T13:38:00Z">
        <w:r w:rsidR="005F572D" w:rsidDel="00CD3AF8">
          <w:delText>)</w:delText>
        </w:r>
        <w:r w:rsidR="00046BFF" w:rsidDel="00CD3AF8">
          <w:delText xml:space="preserve">. These </w:delText>
        </w:r>
        <w:r w:rsidR="008C29DF" w:rsidDel="00CD3AF8">
          <w:delText xml:space="preserve">population </w:delText>
        </w:r>
        <w:r w:rsidR="00046BFF" w:rsidDel="00CD3AF8">
          <w:delText xml:space="preserve">genomes ranged in </w:delText>
        </w:r>
        <w:r w:rsidR="001D2345" w:rsidDel="00CD3AF8">
          <w:delText xml:space="preserve">estimated </w:delText>
        </w:r>
        <w:r w:rsidR="00046BFF" w:rsidDel="00CD3AF8">
          <w:delText>completeness from 50</w:delText>
        </w:r>
        <w:r w:rsidR="001D2345" w:rsidDel="00CD3AF8">
          <w:delText xml:space="preserve"> to </w:delText>
        </w:r>
        <w:r w:rsidR="00046BFF" w:rsidDel="00CD3AF8">
          <w:delText>99%</w:delText>
        </w:r>
        <w:r w:rsidR="00A33EF6" w:rsidDel="00CD3AF8">
          <w:delText xml:space="preserve"> based on CheckM estimates </w:delText>
        </w:r>
        <w:r w:rsidR="00A33EF6" w:rsidDel="00CD3AF8">
          <w:fldChar w:fldCharType="begin" w:fldLock="1"/>
        </w:r>
        <w:r w:rsidR="00A33EF6" w:rsidRPr="00CD3AF8" w:rsidDel="00CD3AF8">
          <w:delInstrText>ADDIN CSL_CITATION { "citationItems" : [ { "id" : "ITEM-1", "itemData" : { "author" : [ { "dropping-particle" : "", "family" : "Parks", "given" : "Donovan H", "non-dropping-particle" : "", "parse-names" : false, "suffix" : "" }, { "dropping-particle" : "", "family" : "Imelfort",</w:delInstrText>
        </w:r>
        <w:r w:rsidR="00A33EF6" w:rsidRPr="00D254E4" w:rsidDel="00CD3AF8">
          <w:delInstrText xml:space="preserve"> "given" : "Michael", "non-dropping-particle" : "", "parse-names" : false, "suffix" : "" }, { "dropping-particle" : "", "family" : "Skennerton", "given" : "Connor T", "non-dropping-particle" : "", "parse-names" : false, "suff</w:delInstrText>
        </w:r>
        <w:r w:rsidR="00A33EF6" w:rsidRPr="00B80701" w:rsidDel="00CD3AF8">
          <w:delInstrText>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w:delInstrText>
        </w:r>
        <w:r w:rsidR="00A33EF6" w:rsidRPr="00914E94" w:rsidDel="00CD3AF8">
          <w:delInstrText>FormattedCitation" : "(Parks et al., 2015)", "previouslyFormattedCitation" : "(Parks et al., 2015)" }, "properties" : {  }, "schema" : "https://github.com/citation-style-language/schema/raw/master/csl-citation.json" }</w:delInstrText>
        </w:r>
        <w:r w:rsidR="00A33EF6" w:rsidDel="00CD3AF8">
          <w:fldChar w:fldCharType="separate"/>
        </w:r>
        <w:r w:rsidR="00A33EF6" w:rsidRPr="00A33EF6" w:rsidDel="00CD3AF8">
          <w:rPr>
            <w:noProof/>
          </w:rPr>
          <w:delText>(Parks et al., 2015)</w:delText>
        </w:r>
        <w:r w:rsidR="00A33EF6" w:rsidDel="00CD3AF8">
          <w:fldChar w:fldCharType="end"/>
        </w:r>
        <w:r w:rsidR="005F572D" w:rsidDel="00CD3AF8">
          <w:delText xml:space="preserve">. </w:delText>
        </w:r>
      </w:del>
      <w:del w:id="181" w:author="Alexandra Linz" w:date="2018-10-01T13:39:00Z">
        <w:r w:rsidR="00046BFF" w:rsidDel="00CD3AF8">
          <w:delText xml:space="preserve">Several MAGs </w:delText>
        </w:r>
        <w:r w:rsidR="001D2345" w:rsidDel="00CD3AF8">
          <w:delText>from</w:delText>
        </w:r>
        <w:r w:rsidR="00046BFF" w:rsidDel="00CD3AF8">
          <w:delText xml:space="preserve"> </w:delText>
        </w:r>
        <w:r w:rsidR="001D2345" w:rsidDel="00CD3AF8">
          <w:delText>Trout Bog</w:delText>
        </w:r>
        <w:r w:rsidR="008C29DF" w:rsidDel="00CD3AF8">
          <w:delText>’s</w:delText>
        </w:r>
        <w:r w:rsidR="00046BFF" w:rsidDel="00CD3AF8">
          <w:delText xml:space="preserve"> epilimnion and hypolimnion appeared to </w:delText>
        </w:r>
        <w:r w:rsidR="008C29DF" w:rsidDel="00CD3AF8">
          <w:delText>belong to the</w:delText>
        </w:r>
        <w:r w:rsidR="00046BFF" w:rsidDel="00CD3AF8">
          <w:delText xml:space="preserve"> same population based on average nucleotide identities greater than 99%</w:delText>
        </w:r>
        <w:r w:rsidR="008C29DF" w:rsidDel="00CD3AF8">
          <w:delText xml:space="preserve"> calculated</w:delText>
        </w:r>
        <w:r w:rsidR="00046BFF" w:rsidDel="00CD3AF8">
          <w:delText xml:space="preserve"> using </w:delText>
        </w:r>
        <w:r w:rsidR="00C60627" w:rsidDel="00CD3AF8">
          <w:delText xml:space="preserve">DOE </w:delText>
        </w:r>
        <w:r w:rsidR="00046BFF" w:rsidDel="00CD3AF8">
          <w:delText>JGI’s ANI calculator</w:delText>
        </w:r>
        <w:r w:rsidR="005F572D" w:rsidDel="00CD3AF8">
          <w:delText xml:space="preserve"> (Data S6)</w:delText>
        </w:r>
        <w:r w:rsidR="00046BFF" w:rsidDel="00CD3AF8">
          <w:delText xml:space="preserve"> </w:delText>
        </w:r>
        <w:r w:rsidR="005F572D" w:rsidDel="00CD3AF8">
          <w:fldChar w:fldCharType="begin" w:fldLock="1"/>
        </w:r>
        <w:r w:rsidR="00751BEC" w:rsidDel="00CD3AF8">
          <w:del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delInstrText>
        </w:r>
        <w:r w:rsidR="005F572D" w:rsidDel="00CD3AF8">
          <w:fldChar w:fldCharType="separate"/>
        </w:r>
        <w:r w:rsidR="005F572D" w:rsidRPr="005F572D" w:rsidDel="00CD3AF8">
          <w:rPr>
            <w:noProof/>
          </w:rPr>
          <w:delText>(Varghese et al., 2015)</w:delText>
        </w:r>
        <w:r w:rsidR="005F572D" w:rsidDel="00CD3AF8">
          <w:fldChar w:fldCharType="end"/>
        </w:r>
        <w:r w:rsidR="005F572D" w:rsidDel="00CD3AF8">
          <w:delText xml:space="preserve">. </w:delText>
        </w:r>
        <w:r w:rsidR="00046BFF" w:rsidDel="00CD3AF8">
          <w:delText xml:space="preserve">This is likely because </w:delText>
        </w:r>
        <w:r w:rsidR="001D2345" w:rsidDel="00CD3AF8">
          <w:delText>assembly and binning were carried out separately for each thermal layer, even though some populations were present throughout the water column</w:delText>
        </w:r>
        <w:r w:rsidR="00046BFF" w:rsidDel="00CD3AF8">
          <w:delText xml:space="preserve">. </w:delText>
        </w:r>
      </w:del>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w:t>
      </w:r>
      <w:ins w:id="182" w:author="Alexandra Linz" w:date="2018-10-01T16:41:00Z">
        <w:r w:rsidR="0071524A">
          <w:t xml:space="preserve">The recovered </w:t>
        </w:r>
      </w:ins>
      <w:r w:rsidR="00933DA9">
        <w:t xml:space="preserve">MAGs </w:t>
      </w:r>
      <w:del w:id="183" w:author="Alexandra Linz" w:date="2018-10-01T16:42:00Z">
        <w:r w:rsidR="00933DA9" w:rsidDel="0071524A">
          <w:delText>recovered are</w:delText>
        </w:r>
      </w:del>
      <w:ins w:id="184" w:author="Alexandra Linz" w:date="2018-10-01T16:42:00Z">
        <w:r w:rsidR="0071524A">
          <w:t>represent</w:t>
        </w:r>
      </w:ins>
      <w:r w:rsidR="00933DA9">
        <w:t xml:space="preserve"> a diverse set of genomes assigned to </w:t>
      </w:r>
      <w:del w:id="185" w:author="Alexandra Linz" w:date="2018-10-01T16:42:00Z">
        <w:r w:rsidR="00933DA9" w:rsidDel="0071524A">
          <w:delText xml:space="preserve">taxa </w:delText>
        </w:r>
      </w:del>
      <w:ins w:id="186" w:author="Alexandra Linz" w:date="2018-10-01T16:42:00Z">
        <w:r w:rsidR="0071524A">
          <w:t xml:space="preserve">taxonomic groups </w:t>
        </w:r>
      </w:ins>
      <w:r w:rsidR="00933DA9">
        <w:t>typically observed in freshwater</w:t>
      </w:r>
      <w:ins w:id="187" w:author="Alexandra Linz" w:date="2018-09-20T16:57:00Z">
        <w:r w:rsidR="000A57D4">
          <w:t xml:space="preserve"> (Figure S2)</w:t>
        </w:r>
      </w:ins>
      <w:r w:rsidR="00933DA9">
        <w:t>.</w:t>
      </w:r>
    </w:p>
    <w:p w:rsidR="00D81AA1" w:rsidRPr="00D81AA1" w:rsidRDefault="00B870DF" w:rsidP="00EC7C8E">
      <w:pPr>
        <w:ind w:firstLine="720"/>
      </w:pPr>
      <w:ins w:id="188" w:author="Alexandra Linz" w:date="2018-09-20T10:53:00Z">
        <w:r>
          <w:lastRenderedPageBreak/>
          <w:t xml:space="preserve">We also </w:t>
        </w:r>
        <w:del w:id="189" w:author="Alexandra Linz [2]" w:date="2018-10-16T10:34:00Z">
          <w:r w:rsidDel="00E962F5">
            <w:delText>performed</w:delText>
          </w:r>
        </w:del>
      </w:ins>
      <w:ins w:id="190" w:author="Alexandra Linz [2]" w:date="2018-10-16T10:34:00Z">
        <w:r w:rsidR="00E962F5">
          <w:t>compared</w:t>
        </w:r>
      </w:ins>
      <w:ins w:id="191" w:author="Alexandra Linz" w:date="2018-09-20T10:53:00Z">
        <w:r>
          <w:t xml:space="preserve"> 16S rRNA gene amplicon sequencing</w:t>
        </w:r>
      </w:ins>
      <w:ins w:id="192" w:author="Alexandra Linz [2]" w:date="2018-10-16T10:35:00Z">
        <w:r w:rsidR="00E962F5">
          <w:t xml:space="preserve"> data</w:t>
        </w:r>
      </w:ins>
      <w:ins w:id="193" w:author="Alexandra Linz" w:date="2018-09-20T10:53:00Z">
        <w:r>
          <w:t xml:space="preserve"> </w:t>
        </w:r>
        <w:del w:id="194" w:author="Alexandra Linz [2]" w:date="2018-10-16T10:35:00Z">
          <w:r w:rsidDel="00E962F5">
            <w:delText>on the same DNA samples used for</w:delText>
          </w:r>
        </w:del>
      </w:ins>
      <w:ins w:id="195" w:author="Alexandra Linz [2]" w:date="2018-10-16T10:35:00Z">
        <w:r w:rsidR="00E962F5">
          <w:t xml:space="preserve">from the same timeframe as the </w:t>
        </w:r>
      </w:ins>
      <w:ins w:id="196" w:author="Alexandra Linz" w:date="2018-09-20T10:53:00Z">
        <w:del w:id="197" w:author="Alexandra Linz [2]" w:date="2018-10-16T10:35:00Z">
          <w:r w:rsidDel="00E962F5">
            <w:delText xml:space="preserve"> </w:delText>
          </w:r>
        </w:del>
        <w:r>
          <w:t>metagenom</w:t>
        </w:r>
      </w:ins>
      <w:ins w:id="198" w:author="Alexandra Linz [2]" w:date="2018-10-16T10:35:00Z">
        <w:r w:rsidR="00E962F5">
          <w:t>es</w:t>
        </w:r>
      </w:ins>
      <w:ins w:id="199" w:author="Alexandra Linz" w:date="2018-09-20T10:53:00Z">
        <w:del w:id="200" w:author="Alexandra Linz [2]" w:date="2018-10-16T10:35:00Z">
          <w:r w:rsidDel="00E962F5">
            <w:delText>ic</w:delText>
          </w:r>
        </w:del>
        <w:r>
          <w:t xml:space="preserve"> </w:t>
        </w:r>
        <w:del w:id="201" w:author="Alexandra Linz [2]" w:date="2018-10-16T10:35:00Z">
          <w:r w:rsidDel="00E962F5">
            <w:delText xml:space="preserve">sequencing </w:delText>
          </w:r>
        </w:del>
        <w:r>
          <w:t>to confirm that the microbial community composition for these lakes and years was not “abnormal” compared to previous published studies (Figure S3</w:t>
        </w:r>
      </w:ins>
      <w:ins w:id="202" w:author="Alexandra Linz" w:date="2018-09-25T15:30:00Z">
        <w:r w:rsidR="00B9401B">
          <w:t>, Data S5</w:t>
        </w:r>
      </w:ins>
      <w:ins w:id="203" w:author="Alexandra Linz" w:date="2018-09-20T10:53:00Z">
        <w:r>
          <w:t xml:space="preserve">). </w:t>
        </w:r>
      </w:ins>
      <w:del w:id="204" w:author="Alexandra Linz" w:date="2018-09-20T10:51:00Z">
        <w:r w:rsidR="00D81AA1" w:rsidDel="00B870DF">
          <w:delText xml:space="preserve">The phylum-level assignments of our MAGs largely </w:delText>
        </w:r>
        <w:r w:rsidR="008C29DF" w:rsidDel="00B870DF">
          <w:delText>matched</w:delText>
        </w:r>
        <w:r w:rsidR="00D81AA1" w:rsidDel="00B870DF">
          <w:delText xml:space="preserve"> the classifications of 16S rRNA gene amplicon sequencing results</w:delText>
        </w:r>
        <w:r w:rsidR="00B32BF2" w:rsidDel="00B870DF">
          <w:delText xml:space="preserve"> averaged across the time series</w:delText>
        </w:r>
        <w:r w:rsidR="00D81AA1" w:rsidDel="00B870DF">
          <w:delText xml:space="preserve">, </w:delText>
        </w:r>
        <w:r w:rsidR="008C29DF" w:rsidDel="00B870DF">
          <w:delText>consistent with a higher likelihood of recovering MAGs from the most</w:delText>
        </w:r>
        <w:r w:rsidR="00D81AA1" w:rsidDel="00B870DF">
          <w:delText xml:space="preserve"> abundant populations in the community (Figure </w:delText>
        </w:r>
        <w:r w:rsidR="00326033" w:rsidDel="00B870DF">
          <w:delText>S</w:delText>
        </w:r>
        <w:r w:rsidR="00D81AA1" w:rsidDel="00B870DF">
          <w:delText xml:space="preserve">2, </w:delText>
        </w:r>
        <w:r w:rsidR="00326033" w:rsidDel="00B870DF">
          <w:delText>Data S5</w:delText>
        </w:r>
        <w:r w:rsidR="00D81AA1" w:rsidDel="00B870DF">
          <w:delText xml:space="preserve">). </w:delText>
        </w:r>
        <w:r w:rsidR="008C29DF" w:rsidDel="00B870DF">
          <w:delText>However, s</w:delText>
        </w:r>
        <w:r w:rsidR="00D81AA1" w:rsidDel="00B870DF">
          <w:delText xml:space="preserve">ome </w:delText>
        </w:r>
        <w:r w:rsidR="00CC5549" w:rsidDel="00B870DF">
          <w:delText>taxa</w:delText>
        </w:r>
        <w:r w:rsidR="008C29DF" w:rsidDel="00B870DF">
          <w:delText>, including</w:delText>
        </w:r>
        <w:r w:rsidR="00D81AA1" w:rsidDel="00B870DF">
          <w:delText xml:space="preserve"> </w:delText>
        </w:r>
        <w:r w:rsidR="00D81AA1" w:rsidRPr="00C60627" w:rsidDel="00B870DF">
          <w:rPr>
            <w:i/>
          </w:rPr>
          <w:delText xml:space="preserve">Tenericutes, Ignavibacteria, </w:delText>
        </w:r>
        <w:r w:rsidR="00CC5549" w:rsidRPr="00C60627" w:rsidDel="00B870DF">
          <w:rPr>
            <w:i/>
          </w:rPr>
          <w:delText>Epsilonproteobacteria</w:delText>
        </w:r>
        <w:r w:rsidR="00CC5549" w:rsidDel="00B870DF">
          <w:delText xml:space="preserve">, </w:delText>
        </w:r>
        <w:r w:rsidR="00D81AA1" w:rsidDel="00B870DF">
          <w:delText xml:space="preserve">and </w:delText>
        </w:r>
        <w:r w:rsidR="00D81AA1" w:rsidRPr="00C60627" w:rsidDel="00B870DF">
          <w:rPr>
            <w:i/>
          </w:rPr>
          <w:delText>Chlamydiae</w:delText>
        </w:r>
        <w:r w:rsidR="008C29DF" w:rsidDel="00B870DF">
          <w:delText>,</w:delText>
        </w:r>
        <w:r w:rsidR="00D81AA1" w:rsidDel="00B870DF">
          <w:delText xml:space="preserve"> were represented by MAGs but</w:delText>
        </w:r>
        <w:r w:rsidR="008C29DF" w:rsidDel="00B870DF">
          <w:delText xml:space="preserve"> not identified in the 16S gene amplicon datasets</w:delText>
        </w:r>
        <w:r w:rsidR="00D81AA1" w:rsidDel="00B870DF">
          <w:delText xml:space="preserve">. </w:delText>
        </w:r>
        <w:r w:rsidR="00D81AA1" w:rsidRPr="00C60627" w:rsidDel="00B870DF">
          <w:rPr>
            <w:i/>
          </w:rPr>
          <w:delText>Chlorobi</w:delText>
        </w:r>
        <w:r w:rsidR="00D81AA1" w:rsidDel="00B870DF">
          <w:delText xml:space="preserve"> </w:delText>
        </w:r>
        <w:r w:rsidR="008C29DF" w:rsidDel="00B870DF">
          <w:delText>was</w:delText>
        </w:r>
        <w:r w:rsidR="00D81AA1" w:rsidDel="00B870DF">
          <w:delText xml:space="preserve"> overrepresented by MAG coverage compared to 16S rRNA gene counts, while </w:delText>
        </w:r>
        <w:r w:rsidR="00D81AA1" w:rsidRPr="00C60627" w:rsidDel="00B870DF">
          <w:rPr>
            <w:i/>
          </w:rPr>
          <w:delText>Proteobacteri</w:delText>
        </w:r>
        <w:r w:rsidR="008C29DF" w:rsidRPr="00C60627" w:rsidDel="00B870DF">
          <w:rPr>
            <w:i/>
          </w:rPr>
          <w:delText>a</w:delText>
        </w:r>
        <w:r w:rsidR="008C29DF" w:rsidDel="00B870DF">
          <w:delText xml:space="preserve"> was overrepresented by</w:delText>
        </w:r>
        <w:r w:rsidR="00D81AA1" w:rsidDel="00B870DF">
          <w:delText xml:space="preserve"> 16S</w:delText>
        </w:r>
        <w:r w:rsidR="008C29DF" w:rsidDel="00B870DF">
          <w:delText xml:space="preserve"> rRNA gene counts</w:delText>
        </w:r>
        <w:r w:rsidR="00D81AA1" w:rsidDel="00B870DF">
          <w:delText xml:space="preserve"> </w:delText>
        </w:r>
        <w:r w:rsidR="008C29DF" w:rsidDel="00B870DF">
          <w:delText>compared to</w:delText>
        </w:r>
        <w:r w:rsidR="00D81AA1" w:rsidDel="00B870DF">
          <w:delText xml:space="preserve"> MAG coverage. These discrepancies could be explained by bias in the 16S primer sets </w:delText>
        </w:r>
        <w:r w:rsidR="00D81AA1" w:rsidDel="00B870DF">
          <w:fldChar w:fldCharType="begin" w:fldLock="1"/>
        </w:r>
        <w:r w:rsidR="009E1F39" w:rsidRPr="00B870DF" w:rsidDel="00B870DF">
          <w:del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w:delInstrText>
        </w:r>
        <w:r w:rsidR="009E1F39" w:rsidRPr="00EC7C8E" w:rsidDel="00B870DF">
          <w:delInstrText xml:space="preserve">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delInstrText>
        </w:r>
        <w:r w:rsidR="00D81AA1" w:rsidDel="00B870DF">
          <w:fldChar w:fldCharType="separate"/>
        </w:r>
        <w:r w:rsidR="00D81AA1" w:rsidRPr="00B870DF" w:rsidDel="00B870DF">
          <w:rPr>
            <w:noProof/>
          </w:rPr>
          <w:delText>(Hong et al., 2009)</w:delText>
        </w:r>
        <w:r w:rsidR="00D81AA1" w:rsidDel="00B870DF">
          <w:fldChar w:fldCharType="end"/>
        </w:r>
        <w:r w:rsidR="00D81AA1" w:rsidDel="00B870DF">
          <w:delText xml:space="preserve"> </w:delText>
        </w:r>
        <w:r w:rsidR="00B32BF2" w:rsidDel="00B870DF">
          <w:delText xml:space="preserve">difference in </w:delText>
        </w:r>
        <w:r w:rsidR="00B32BF2" w:rsidRPr="00B32BF2" w:rsidDel="00B870DF">
          <w:rPr>
            <w:i/>
          </w:rPr>
          <w:delText>rRNA</w:delText>
        </w:r>
        <w:r w:rsidR="00B32BF2" w:rsidDel="00B870DF">
          <w:delText xml:space="preserve"> copy number, </w:delText>
        </w:r>
        <w:r w:rsidR="00D81AA1" w:rsidDel="00B870DF">
          <w:delText>or assembly bias in</w:delText>
        </w:r>
        <w:r w:rsidR="001D2345" w:rsidDel="00B870DF">
          <w:delText xml:space="preserve"> MAG</w:delText>
        </w:r>
        <w:r w:rsidR="00D81AA1" w:rsidDel="00B870DF">
          <w:delText xml:space="preserve"> recovery. </w:delText>
        </w:r>
      </w:del>
      <w:r w:rsidR="00D81AA1">
        <w:t xml:space="preserve">The observed </w:t>
      </w:r>
      <w:r w:rsidR="008C29DF">
        <w:t>taxonomic</w:t>
      </w:r>
      <w:r w:rsidR="00D81AA1">
        <w:t xml:space="preserve"> compositions are consistent with </w:t>
      </w:r>
      <w:ins w:id="205" w:author="Alexandra Linz" w:date="2018-10-01T16:43:00Z">
        <w:r w:rsidR="0071524A">
          <w:t xml:space="preserve">other 16S-based studies carried out on these lakes </w:t>
        </w:r>
      </w:ins>
      <w:del w:id="206" w:author="Alexandra Linz" w:date="2018-10-01T16:43:00Z">
        <w:r w:rsidR="00D81AA1" w:rsidDel="0071524A">
          <w:delText>other 16S-based studies</w:delText>
        </w:r>
      </w:del>
      <w:del w:id="207" w:author="Alexandra Linz" w:date="2018-10-01T15:40:00Z">
        <w:r w:rsidR="00D81AA1" w:rsidDel="00C16B21">
          <w:delText xml:space="preserve"> </w:delText>
        </w:r>
      </w:del>
      <w:del w:id="208" w:author="Alexandra Linz" w:date="2018-09-20T10:57:00Z">
        <w:r w:rsidR="008C29DF" w:rsidDel="00EC7C8E">
          <w:delText>from</w:delText>
        </w:r>
      </w:del>
      <w:del w:id="209" w:author="Alexandra Linz" w:date="2018-10-01T16:43:00Z">
        <w:r w:rsidR="008C29DF" w:rsidDel="0071524A">
          <w:delText xml:space="preserve"> these lakes</w:delText>
        </w:r>
        <w:r w:rsidR="00D81AA1" w:rsidDel="0071524A">
          <w:delText xml:space="preserve"> </w:delText>
        </w:r>
      </w:del>
      <w:r w:rsidR="00D81AA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D81AA1">
        <w:fldChar w:fldCharType="separate"/>
      </w:r>
      <w:r w:rsidR="00D81AA1" w:rsidRPr="005F572D">
        <w:rPr>
          <w:noProof/>
        </w:rPr>
        <w:t>(Hall et al., 2017; Linz et al., 2017)</w:t>
      </w:r>
      <w:r w:rsidR="00D81AA1">
        <w:fldChar w:fldCharType="end"/>
      </w:r>
      <w:ins w:id="210" w:author="Alexandra Linz" w:date="2018-09-20T10:57:00Z">
        <w:r w:rsidR="00EC7C8E">
          <w:t xml:space="preserve"> and </w:t>
        </w:r>
      </w:ins>
      <w:ins w:id="211" w:author="Alexandra Linz" w:date="2018-10-01T15:40:00Z">
        <w:r w:rsidR="00C16B21">
          <w:t>with</w:t>
        </w:r>
      </w:ins>
      <w:ins w:id="212" w:author="Alexandra Linz" w:date="2018-09-20T10:57:00Z">
        <w:r w:rsidR="00EC7C8E">
          <w:t xml:space="preserve"> freshwater </w:t>
        </w:r>
      </w:ins>
      <w:ins w:id="213" w:author="Alexandra Linz" w:date="2018-10-01T13:40:00Z">
        <w:r w:rsidR="00D254E4">
          <w:t xml:space="preserve">bacterial </w:t>
        </w:r>
      </w:ins>
      <w:ins w:id="214" w:author="Alexandra Linz" w:date="2018-09-20T10:57:00Z">
        <w:r w:rsidR="00EC7C8E">
          <w:t xml:space="preserve">community compositions in general </w:t>
        </w:r>
        <w:r w:rsidR="00EC7C8E">
          <w:fldChar w:fldCharType="begin" w:fldLock="1"/>
        </w:r>
        <w:r w:rsidR="00EC7C8E">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EC7C8E">
          <w:fldChar w:fldCharType="separate"/>
        </w:r>
        <w:r w:rsidR="00EC7C8E" w:rsidRPr="009D38A1">
          <w:rPr>
            <w:noProof/>
          </w:rPr>
          <w:t>(Newton et al., 2011)</w:t>
        </w:r>
        <w:r w:rsidR="00EC7C8E">
          <w:fldChar w:fldCharType="end"/>
        </w:r>
        <w:r w:rsidR="00EC7C8E">
          <w:t>.</w:t>
        </w:r>
      </w:ins>
      <w:del w:id="215" w:author="Alexandra Linz" w:date="2018-09-20T10:57:00Z">
        <w:r w:rsidR="00D81AA1" w:rsidDel="00EC7C8E">
          <w:delText>.</w:delText>
        </w:r>
      </w:del>
      <w:r w:rsidR="00D81AA1">
        <w:t xml:space="preserve"> </w:t>
      </w:r>
      <w:del w:id="216" w:author="Alexandra Linz" w:date="2018-09-20T10:57:00Z">
        <w:r w:rsidR="008C29DF" w:rsidDel="00EC7C8E">
          <w:delText>The d</w:delText>
        </w:r>
        <w:r w:rsidR="00D81AA1" w:rsidDel="00EC7C8E">
          <w:delText>etecti</w:delText>
        </w:r>
        <w:r w:rsidR="008C29DF" w:rsidDel="00EC7C8E">
          <w:delText>on of</w:delText>
        </w:r>
        <w:r w:rsidR="00D81AA1" w:rsidDel="00EC7C8E">
          <w:delText xml:space="preserve"> similar phyla using both methods suggest</w:delText>
        </w:r>
        <w:r w:rsidR="00CC5549" w:rsidDel="00EC7C8E">
          <w:delText>s</w:delText>
        </w:r>
        <w:r w:rsidR="00D81AA1" w:rsidDel="00EC7C8E">
          <w:delText xml:space="preserve"> that our MAG</w:delText>
        </w:r>
        <w:r w:rsidR="008C29DF" w:rsidDel="00EC7C8E">
          <w:delText xml:space="preserve">s </w:delText>
        </w:r>
        <w:r w:rsidR="00D81AA1" w:rsidDel="00EC7C8E">
          <w:delText>are</w:delText>
        </w:r>
        <w:r w:rsidR="001D2345" w:rsidDel="00EC7C8E">
          <w:delText xml:space="preserve"> </w:delText>
        </w:r>
        <w:r w:rsidR="00D81AA1" w:rsidDel="00EC7C8E">
          <w:delText>representative of the</w:delText>
        </w:r>
        <w:r w:rsidR="001D2345" w:rsidDel="00EC7C8E">
          <w:delText xml:space="preserve"> resident microbial</w:delText>
        </w:r>
        <w:r w:rsidR="00D81AA1" w:rsidDel="00EC7C8E">
          <w:delText xml:space="preserve"> communities. </w:delText>
        </w:r>
      </w:del>
    </w:p>
    <w:p w:rsidR="008853A5" w:rsidRDefault="00046BFF" w:rsidP="00DC3B2C">
      <w:pPr>
        <w:pStyle w:val="Heading2"/>
      </w:pPr>
      <w:bookmarkStart w:id="217" w:name="_se2pvlkacpgg" w:colFirst="0" w:colLast="0"/>
      <w:bookmarkEnd w:id="217"/>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ins w:id="218" w:author="Alexandra Linz" w:date="2018-09-20T10:33:00Z">
        <w:r w:rsidR="00726987">
          <w:t xml:space="preserve">It is a determining factor in </w:t>
        </w:r>
      </w:ins>
      <w:ins w:id="219" w:author="Alexandra Linz" w:date="2018-10-01T15:42:00Z">
        <w:r w:rsidR="00C16B21">
          <w:t xml:space="preserve">a </w:t>
        </w:r>
      </w:ins>
      <w:ins w:id="220" w:author="Alexandra Linz" w:date="2018-09-20T10:33:00Z">
        <w:r w:rsidR="00726987">
          <w:t>lake</w:t>
        </w:r>
      </w:ins>
      <w:ins w:id="221" w:author="Alexandra Linz" w:date="2018-10-01T15:42:00Z">
        <w:r w:rsidR="00C16B21">
          <w:t>’s trophic status</w:t>
        </w:r>
      </w:ins>
      <w:ins w:id="222" w:author="Alexandra Linz" w:date="2018-09-20T10:33:00Z">
        <w:r w:rsidR="00726987">
          <w:t xml:space="preserve"> and a risk factor for the development of toxic cyanobacterial blooms </w:t>
        </w:r>
        <w:r w:rsidR="00726987">
          <w:fldChar w:fldCharType="begin" w:fldLock="1"/>
        </w:r>
        <w:r w:rsidR="00726987">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2013)","previouslyFormattedCitation":"(Beversdorf, Miller &amp; McMahon, 2013)"},"properties":{"noteIndex":0},"schema":"https://github.com/citation-style-language/schema/raw/master/csl-citation.json"}</w:instrText>
        </w:r>
        <w:r w:rsidR="00726987">
          <w:fldChar w:fldCharType="separate"/>
        </w:r>
        <w:r w:rsidR="00726987" w:rsidRPr="001C2988">
          <w:rPr>
            <w:noProof/>
          </w:rPr>
          <w:t>(Smith, 2003; Beversdorf, Miller &amp; McMahon, 2013)</w:t>
        </w:r>
        <w:r w:rsidR="00726987">
          <w:fldChar w:fldCharType="end"/>
        </w:r>
        <w:r w:rsidR="00D254E4">
          <w:t xml:space="preserve">. </w:t>
        </w:r>
      </w:ins>
      <w:ins w:id="223" w:author="Alexandra Linz" w:date="2018-10-01T13:41:00Z">
        <w:r w:rsidR="00D254E4">
          <w:t>Because of the significanc</w:t>
        </w:r>
      </w:ins>
      <w:ins w:id="224" w:author="Alexandra Linz" w:date="2018-09-20T10:33:00Z">
        <w:r w:rsidR="00726987">
          <w:t>e</w:t>
        </w:r>
      </w:ins>
      <w:ins w:id="225" w:author="Alexandra Linz" w:date="2018-10-01T13:42:00Z">
        <w:r w:rsidR="00D254E4">
          <w:t xml:space="preserve"> of </w:t>
        </w:r>
      </w:ins>
      <w:ins w:id="226" w:author="Alexandra Linz" w:date="2018-10-01T15:43:00Z">
        <w:r w:rsidR="00C16B21">
          <w:t>nitrogen</w:t>
        </w:r>
      </w:ins>
      <w:ins w:id="227" w:author="Alexandra Linz" w:date="2018-10-01T13:42:00Z">
        <w:r w:rsidR="00D254E4">
          <w:t xml:space="preserve"> in freshwater, we</w:t>
        </w:r>
      </w:ins>
      <w:ins w:id="228" w:author="Alexandra Linz" w:date="2018-09-20T10:33:00Z">
        <w:r w:rsidR="00726987">
          <w:t xml:space="preserve"> </w:t>
        </w:r>
      </w:ins>
      <w:del w:id="229" w:author="Alexandra Linz" w:date="2018-09-20T10:33:00Z">
        <w:r w:rsidR="00933DA9" w:rsidDel="00726987">
          <w:delText xml:space="preserve">To see if there were differences in nitrogen cycling between different lake environments, we </w:delText>
        </w:r>
      </w:del>
      <w:r w:rsidR="00933DA9">
        <w:t xml:space="preserve">analyzed </w:t>
      </w:r>
      <w:r>
        <w:t>nitrogen-related marker genes</w:t>
      </w:r>
      <w:r w:rsidR="00933DA9">
        <w:t xml:space="preserve"> and </w:t>
      </w:r>
      <w:ins w:id="230" w:author="Alexandra Linz" w:date="2018-10-01T13:42:00Z">
        <w:r w:rsidR="00D254E4">
          <w:t>identified</w:t>
        </w:r>
      </w:ins>
      <w:del w:id="231" w:author="Alexandra Linz" w:date="2018-10-01T13:42:00Z">
        <w:r w:rsidR="00933DA9" w:rsidDel="00D254E4">
          <w:delText>the</w:delText>
        </w:r>
      </w:del>
      <w:r w:rsidR="00933DA9">
        <w:t xml:space="preserve"> MAGs containing</w:t>
      </w:r>
      <w:ins w:id="232" w:author="Alexandra Linz" w:date="2018-10-01T13:42:00Z">
        <w:r w:rsidR="00D254E4">
          <w:t xml:space="preserve"> characteristic</w:t>
        </w:r>
      </w:ins>
      <w:r w:rsidR="00933DA9">
        <w:t xml:space="preserve"> nitrogen cycling pathways. We discovered</w:t>
      </w:r>
      <w:r>
        <w:t xml:space="preserve"> significant differences in the abundance</w:t>
      </w:r>
      <w:r w:rsidR="00933DA9">
        <w:t>s</w:t>
      </w:r>
      <w:r>
        <w:t xml:space="preserve"> of marker</w:t>
      </w:r>
      <w:r w:rsidR="00933DA9">
        <w:t xml:space="preserve"> genes, along with </w:t>
      </w:r>
      <w:ins w:id="233" w:author="Alexandra Linz" w:date="2018-10-02T09:22:00Z">
        <w:r w:rsidR="00107B68">
          <w:t xml:space="preserve">difference in </w:t>
        </w:r>
      </w:ins>
      <w:r w:rsidR="00933DA9">
        <w:t xml:space="preserve">phylogenetic </w:t>
      </w:r>
      <w:del w:id="234" w:author="Alexandra Linz" w:date="2018-10-02T09:22:00Z">
        <w:r w:rsidR="00933DA9" w:rsidDel="00107B68">
          <w:delText>difference</w:delText>
        </w:r>
        <w:r w:rsidR="00C60627" w:rsidDel="00107B68">
          <w:delText>s</w:delText>
        </w:r>
        <w:r w:rsidR="00933DA9" w:rsidDel="00107B68">
          <w:delText xml:space="preserve"> </w:delText>
        </w:r>
      </w:del>
      <w:ins w:id="235" w:author="Alexandra Linz" w:date="2018-10-02T09:22:00Z">
        <w:r w:rsidR="00107B68">
          <w:t>affiliations of</w:t>
        </w:r>
      </w:ins>
      <w:del w:id="236" w:author="Alexandra Linz" w:date="2018-10-02T09:22:00Z">
        <w:r w:rsidR="00933DA9" w:rsidDel="00107B68">
          <w:delText>in</w:delText>
        </w:r>
      </w:del>
      <w:r w:rsidR="00933DA9">
        <w:t xml:space="preserve"> the </w:t>
      </w:r>
      <w:del w:id="237" w:author="Alexandra Linz" w:date="2018-10-01T15:44:00Z">
        <w:r w:rsidR="00933DA9" w:rsidDel="00C16B21">
          <w:delText xml:space="preserve">populations </w:delText>
        </w:r>
      </w:del>
      <w:ins w:id="238" w:author="Alexandra Linz" w:date="2018-10-01T15:44:00Z">
        <w:r w:rsidR="00C16B21">
          <w:t xml:space="preserve">MAGs </w:t>
        </w:r>
      </w:ins>
      <w:r w:rsidR="00933DA9">
        <w:t>containing these pathways</w:t>
      </w:r>
      <w:r>
        <w:t xml:space="preserve">. </w:t>
      </w:r>
    </w:p>
    <w:p w:rsidR="008853A5" w:rsidRDefault="00933DA9" w:rsidP="00933DA9">
      <w:pPr>
        <w:ind w:firstLine="720"/>
      </w:pPr>
      <w:del w:id="239" w:author="Alexandra Linz" w:date="2018-09-20T13:09:00Z">
        <w:r w:rsidDel="00B24DBF">
          <w:delText>To identify differences in nitrogen fixation between sites, we analyzed marker g</w:delText>
        </w:r>
        <w:r w:rsidR="00046BFF" w:rsidDel="00B24DBF">
          <w:delText>enes encoding nitrogenase subunits</w:delText>
        </w:r>
        <w:r w:rsidDel="00B24DBF">
          <w:delText xml:space="preserve">. </w:delText>
        </w:r>
      </w:del>
      <w:r>
        <w:t>Genes encoding</w:t>
      </w:r>
      <w:del w:id="240" w:author="Alexandra Linz" w:date="2018-09-20T16:58:00Z">
        <w:r w:rsidDel="000A57D4">
          <w:delText xml:space="preserve"> for</w:delText>
        </w:r>
      </w:del>
      <w:r>
        <w:t xml:space="preserve"> nitrogenase</w:t>
      </w:r>
      <w:ins w:id="241" w:author="Alexandra Linz" w:date="2018-09-20T16:58:00Z">
        <w:r w:rsidR="000A57D4">
          <w:t>, the key enzyme in nitrogen fixation,</w:t>
        </w:r>
      </w:ins>
      <w:r w:rsidR="00046BFF">
        <w:t xml:space="preserve"> were observed most frequently in </w:t>
      </w:r>
      <w:r w:rsidR="00B32BF2">
        <w:t xml:space="preserve">metagenomes from </w:t>
      </w:r>
      <w:r>
        <w:t>Trout Bog’s hypolimnion</w:t>
      </w:r>
      <w:r w:rsidR="00046BFF">
        <w:t>, followed by</w:t>
      </w:r>
      <w:del w:id="242" w:author="Alexandra Linz" w:date="2018-10-01T14:03:00Z">
        <w:r w:rsidR="00046BFF" w:rsidDel="00C8519B">
          <w:delText xml:space="preserve"> the</w:delText>
        </w:r>
      </w:del>
      <w:r w:rsidR="00046BFF">
        <w:t xml:space="preserv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del w:id="243" w:author="Alexandra Linz" w:date="2018-09-20T13:55:00Z">
        <w:r w:rsidDel="00FC2C3B">
          <w:delText>T</w:delText>
        </w:r>
        <w:r w:rsidR="00046BFF" w:rsidDel="00FC2C3B">
          <w:delText xml:space="preserve">he nitrogenase enzyme is inhibited by oxygen, </w:delText>
        </w:r>
        <w:r w:rsidDel="00FC2C3B">
          <w:delText xml:space="preserve">which could explain the higher abundance of </w:delText>
        </w:r>
        <w:r w:rsidR="00046BFF" w:rsidDel="00FC2C3B">
          <w:delText>nitrogen</w:delText>
        </w:r>
        <w:r w:rsidDel="00FC2C3B">
          <w:delText>ase</w:delText>
        </w:r>
        <w:r w:rsidR="00C60627" w:rsidDel="00FC2C3B">
          <w:delText xml:space="preserve"> in Trout Bog’s</w:delText>
        </w:r>
        <w:r w:rsidDel="00FC2C3B">
          <w:delText xml:space="preserve"> </w:delText>
        </w:r>
        <w:r w:rsidR="00046BFF" w:rsidDel="00FC2C3B">
          <w:delText xml:space="preserve">anoxic </w:delText>
        </w:r>
        <w:r w:rsidDel="00FC2C3B">
          <w:delText>hypolimnion</w:delText>
        </w:r>
        <w:r w:rsidR="00046BFF" w:rsidDel="00FC2C3B">
          <w:delText xml:space="preserve">. </w:delText>
        </w:r>
      </w:del>
      <w:r>
        <w:t xml:space="preserve">We </w:t>
      </w:r>
      <w:del w:id="244" w:author="Alexandra Linz" w:date="2018-09-20T13:09:00Z">
        <w:r w:rsidDel="00B24DBF">
          <w:delText xml:space="preserve">further </w:delText>
        </w:r>
      </w:del>
      <w:r>
        <w:t xml:space="preserve">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ins w:id="245" w:author="Alexandra Linz [2]" w:date="2018-10-16T11:30:00Z">
        <w:r w:rsidR="005B0D44">
          <w:t>, Data S6</w:t>
        </w:r>
      </w:ins>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w:t>
      </w:r>
      <w:ins w:id="246" w:author="Alexandra Linz" w:date="2018-10-01T14:05:00Z">
        <w:r w:rsidR="00C8519B">
          <w:t>as</w:t>
        </w:r>
      </w:ins>
      <w:del w:id="247" w:author="Alexandra Linz" w:date="2018-10-01T14:04:00Z">
        <w:r w:rsidR="00936094" w:rsidDel="00C8519B">
          <w:delText>as</w:delText>
        </w:r>
      </w:del>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w:t>
      </w:r>
      <w:del w:id="248" w:author="Alexandra Linz" w:date="2018-10-01T14:05:00Z">
        <w:r w:rsidR="00936094" w:rsidDel="00C8519B">
          <w:delText xml:space="preserve">measurements </w:delText>
        </w:r>
      </w:del>
      <w:ins w:id="249" w:author="Alexandra Linz" w:date="2018-10-01T14:05:00Z">
        <w:r w:rsidR="00C8519B">
          <w:t xml:space="preserve">studies </w:t>
        </w:r>
      </w:ins>
      <w:r w:rsidR="00936094">
        <w:t xml:space="preserve">of nitrogen fixation in Lake Mendota </w:t>
      </w:r>
      <w:ins w:id="250" w:author="Alexandra Linz" w:date="2018-10-01T14:04:00Z">
        <w:r w:rsidR="00C8519B">
          <w:t>have reported</w:t>
        </w:r>
      </w:ins>
      <w:del w:id="251" w:author="Alexandra Linz" w:date="2018-10-01T14:04:00Z">
        <w:r w:rsidR="00936094" w:rsidDel="00C8519B">
          <w:delText>found</w:delText>
        </w:r>
      </w:del>
      <w:r w:rsidR="00936094">
        <w:t xml:space="preserve"> a strong correlation between this pathway an</w:t>
      </w:r>
      <w:ins w:id="252" w:author="Alexandra Linz" w:date="2018-10-01T14:04:00Z">
        <w:r w:rsidR="00C8519B">
          <w:t>d</w:t>
        </w:r>
      </w:ins>
      <w:del w:id="253" w:author="Alexandra Linz" w:date="2018-10-01T14:04:00Z">
        <w:r w:rsidR="00936094" w:rsidDel="00C8519B">
          <w:delText>d the</w:delText>
        </w:r>
      </w:del>
      <w:r w:rsidR="00936094">
        <w:t xml:space="preserve"> </w:t>
      </w:r>
      <w:ins w:id="254" w:author="Alexandra Linz" w:date="2018-10-02T09:23:00Z">
        <w:r w:rsidR="008615FC">
          <w:t xml:space="preserve">the cyanobacterium </w:t>
        </w:r>
      </w:ins>
      <w:del w:id="255" w:author="Alexandra Linz" w:date="2018-10-02T09:23:00Z">
        <w:r w:rsidR="00936094" w:rsidRPr="00C60627" w:rsidDel="008615FC">
          <w:rPr>
            <w:i/>
          </w:rPr>
          <w:delText>Cyanobacteria</w:delText>
        </w:r>
      </w:del>
      <w:ins w:id="256" w:author="Alexandra Linz" w:date="2018-10-01T14:04:00Z">
        <w:r w:rsidR="00C8519B">
          <w:t>affiliated with</w:t>
        </w:r>
      </w:ins>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 xml:space="preserve">(Beversdorf, Miller &amp; </w:t>
      </w:r>
      <w:r w:rsidR="005F572D" w:rsidRPr="005F572D">
        <w:rPr>
          <w:noProof/>
        </w:rPr>
        <w:lastRenderedPageBreak/>
        <w:t>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w:t>
      </w:r>
      <w:ins w:id="257" w:author="Alexandra Linz" w:date="2018-10-01T14:04:00Z">
        <w:r w:rsidR="00C8519B">
          <w:t>higher</w:t>
        </w:r>
      </w:ins>
      <w:del w:id="258" w:author="Alexandra Linz" w:date="2018-10-01T14:04:00Z">
        <w:r w:rsidR="008F3E06" w:rsidDel="00C8519B">
          <w:delText>increased</w:delText>
        </w:r>
      </w:del>
      <w:r w:rsidR="008F3E06">
        <w:t xml:space="preserve"> diversity of diazotrophs in Trout Bog compared to Lake Mendota suggests that nitrogen fixation</w:t>
      </w:r>
      <w:del w:id="259" w:author="Alexandra Linz" w:date="2018-09-20T13:11:00Z">
        <w:r w:rsidR="008F3E06" w:rsidDel="00B24DBF">
          <w:delText xml:space="preserve"> genes</w:delText>
        </w:r>
      </w:del>
      <w:r w:rsidR="008F3E06">
        <w:t xml:space="preserve"> may be </w:t>
      </w:r>
      <w:del w:id="260" w:author="Alexandra Linz" w:date="2018-09-20T13:10:00Z">
        <w:r w:rsidR="008F3E06" w:rsidDel="00B24DBF">
          <w:delText>horizontally transferred with populations in Trout Bog</w:delText>
        </w:r>
      </w:del>
      <w:ins w:id="261" w:author="Alexandra Linz" w:date="2018-09-20T13:10:00Z">
        <w:r w:rsidR="00B24DBF">
          <w:t xml:space="preserve">a more advantageous trait in </w:t>
        </w:r>
        <w:proofErr w:type="spellStart"/>
        <w:r w:rsidR="00B24DBF">
          <w:t>humic</w:t>
        </w:r>
        <w:proofErr w:type="spellEnd"/>
        <w:r w:rsidR="00B24DBF">
          <w:t xml:space="preserve"> lakes than in eutrophic lakes</w:t>
        </w:r>
      </w:ins>
      <w:r w:rsidR="008F3E06">
        <w:t>.</w:t>
      </w:r>
    </w:p>
    <w:p w:rsidR="008853A5" w:rsidDel="00B24DBF" w:rsidRDefault="00142B1E" w:rsidP="00DC3B2C">
      <w:pPr>
        <w:ind w:firstLine="720"/>
        <w:rPr>
          <w:del w:id="262" w:author="Alexandra Linz" w:date="2018-09-20T13:12:00Z"/>
        </w:rPr>
      </w:pPr>
      <w:del w:id="263" w:author="Alexandra Linz" w:date="2018-09-20T13:12:00Z">
        <w:r w:rsidDel="00B24DBF">
          <w:delText>To identify differences in denitrification, we analyzed m</w:delText>
        </w:r>
        <w:r w:rsidR="00046BFF" w:rsidDel="00B24DBF">
          <w:delText>arker genes for denitrification</w:delText>
        </w:r>
        <w:r w:rsidDel="00B24DBF">
          <w:delText>, including reductases for nitrous oxide, nitric oxide, nitrite, and nitrate</w:delText>
        </w:r>
        <w:r w:rsidR="00297B75" w:rsidDel="00B24DBF">
          <w:delText xml:space="preserve">. These denitrification genes had a similar trend </w:delText>
        </w:r>
        <w:r w:rsidR="00046BFF" w:rsidDel="00B24DBF">
          <w:delText xml:space="preserve">as </w:delText>
        </w:r>
        <w:r w:rsidR="00297B75" w:rsidDel="00B24DBF">
          <w:delText>the nitrogen fixation genes</w:delText>
        </w:r>
        <w:r w:rsidR="00046BFF" w:rsidDel="00B24DBF">
          <w:delText>; they were observed most frequently in</w:delText>
        </w:r>
        <w:r w:rsidR="00B32BF2" w:rsidDel="00B24DBF">
          <w:delText xml:space="preserve"> metagenomes from</w:delText>
        </w:r>
        <w:r w:rsidR="00046BFF" w:rsidDel="00B24DBF">
          <w:delText xml:space="preserve"> the Trout Bog hypolimnion, </w:delText>
        </w:r>
        <w:r w:rsidR="00297B75" w:rsidDel="00B24DBF">
          <w:delText>with the exception of</w:delText>
        </w:r>
        <w:r w:rsidR="00046BFF" w:rsidDel="00B24DBF">
          <w:delText xml:space="preserve"> nitrous oxide reductase, which was most </w:delText>
        </w:r>
        <w:r w:rsidR="00B32BF2" w:rsidDel="00B24DBF">
          <w:delText>frequently found</w:delText>
        </w:r>
        <w:r w:rsidR="00046BFF" w:rsidDel="00B24DBF">
          <w:delText xml:space="preserve"> in Lake Mendota. </w:delText>
        </w:r>
        <w:r w:rsidR="00297B75" w:rsidDel="00B24DBF">
          <w:delText>This trend could stem from denitrification also requiring a reductive, low oxygen environment. Urease, another nitrogen cycling marker gene, was not found significantly more often in any site. We further analyzed p</w:delText>
        </w:r>
        <w:r w:rsidR="00046BFF" w:rsidDel="00B24DBF">
          <w:delText>utative denitrification pathways</w:delText>
        </w:r>
        <w:r w:rsidR="00297B75" w:rsidDel="00B24DBF">
          <w:delText xml:space="preserve"> in our MAGs and found that they</w:delText>
        </w:r>
        <w:r w:rsidR="00046BFF" w:rsidDel="00B24DBF">
          <w:delText xml:space="preserve"> were </w:delText>
        </w:r>
        <w:r w:rsidR="00297B75" w:rsidDel="00B24DBF">
          <w:delText>observed at similar frequencies in p</w:delText>
        </w:r>
        <w:r w:rsidR="00251DEA" w:rsidDel="00B24DBF">
          <w:delText>opulation genomes from all envir</w:delText>
        </w:r>
        <w:r w:rsidR="00297B75" w:rsidDel="00B24DBF">
          <w:delText>onments</w:delText>
        </w:r>
        <w:r w:rsidR="00046BFF" w:rsidDel="00B24DBF">
          <w:delText xml:space="preserve"> (Fig</w:delText>
        </w:r>
        <w:r w:rsidR="005F572D" w:rsidDel="00B24DBF">
          <w:delText>ure</w:delText>
        </w:r>
        <w:r w:rsidR="00251DEA" w:rsidDel="00B24DBF">
          <w:delText xml:space="preserve"> 2</w:delText>
        </w:r>
        <w:r w:rsidR="00046BFF" w:rsidDel="00B24DBF">
          <w:delText xml:space="preserve">). </w:delText>
        </w:r>
        <w:r w:rsidR="00297B75" w:rsidDel="00B24DBF">
          <w:delText xml:space="preserve">Urea </w:delText>
        </w:r>
        <w:r w:rsidR="00046BFF" w:rsidDel="00B24DBF">
          <w:delText>degradation pathways were</w:delText>
        </w:r>
        <w:r w:rsidR="00297B75" w:rsidDel="00B24DBF">
          <w:delText xml:space="preserve"> also</w:delText>
        </w:r>
        <w:r w:rsidR="00046BFF" w:rsidDel="00B24DBF">
          <w:delText xml:space="preserve"> predicted in MAGs from both lakes</w:delText>
        </w:r>
        <w:r w:rsidR="00297B75" w:rsidDel="00B24DBF">
          <w:delText>, which</w:delText>
        </w:r>
        <w:r w:rsidR="00046BFF" w:rsidDel="00B24DBF">
          <w:delText xml:space="preserve"> is consistent with research showing that urea is a common nitrogen source for bacteria in multiple freshwater </w:delText>
        </w:r>
        <w:r w:rsidR="00297B75" w:rsidDel="00B24DBF">
          <w:delText>environments</w:delText>
        </w:r>
        <w:r w:rsidR="00873AF2" w:rsidDel="00B24DBF">
          <w:delText xml:space="preserve"> </w:delText>
        </w:r>
        <w:r w:rsidR="00873AF2" w:rsidDel="00B24DBF">
          <w:fldChar w:fldCharType="begin" w:fldLock="1"/>
        </w:r>
        <w:r w:rsidR="00B844B8" w:rsidRPr="00B24DBF" w:rsidDel="00B24DBF">
          <w:del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delInstrText>
        </w:r>
        <w:r w:rsidR="00873AF2" w:rsidDel="00B24DBF">
          <w:fldChar w:fldCharType="separate"/>
        </w:r>
        <w:r w:rsidR="00B844B8" w:rsidRPr="00B24DBF" w:rsidDel="00B24DBF">
          <w:rPr>
            <w:noProof/>
          </w:rPr>
          <w:delText>(Remsen, Carpenter &amp; Schroeder, 1972; Jorgenson et al., 1998; Berman &amp; Bronk, 2003)</w:delText>
        </w:r>
        <w:r w:rsidR="00873AF2" w:rsidDel="00B24DBF">
          <w:fldChar w:fldCharType="end"/>
        </w:r>
        <w:r w:rsidR="00046BFF" w:rsidDel="00B24DBF">
          <w:delText xml:space="preserve">. </w:delText>
        </w:r>
      </w:del>
    </w:p>
    <w:p w:rsidR="008853A5" w:rsidRDefault="00B24DBF" w:rsidP="00DC3B2C">
      <w:pPr>
        <w:ind w:firstLine="720"/>
        <w:rPr>
          <w:ins w:id="264" w:author="Alexandra Linz" w:date="2018-10-02T14:48:00Z"/>
        </w:rPr>
      </w:pPr>
      <w:ins w:id="265" w:author="Alexandra Linz" w:date="2018-09-20T13:13:00Z">
        <w:r>
          <w:t xml:space="preserve">We noted a high frequency of genes related to polyamine biosynthesis and degradation in our MAGs. </w:t>
        </w:r>
      </w:ins>
      <w:del w:id="266" w:author="Alexandra Linz" w:date="2018-09-20T13:13:00Z">
        <w:r w:rsidR="00297B75" w:rsidDel="00B24DBF">
          <w:delText>To explore the importance of polyamines in the freshwater nitrogen cycle, we analyzed g</w:delText>
        </w:r>
        <w:r w:rsidR="00046BFF" w:rsidDel="00B24DBF">
          <w:delText>enes encoding the biosynthesis and degradation of polyamines such as spermidine and putrescine</w:delText>
        </w:r>
        <w:r w:rsidR="00F9672B" w:rsidDel="00B24DBF">
          <w:delText xml:space="preserve">. </w:delText>
        </w:r>
      </w:del>
      <w:r w:rsidR="00F9672B">
        <w:t xml:space="preserve">We </w:t>
      </w:r>
      <w:del w:id="267" w:author="Alexandra Linz" w:date="2018-10-01T15:46:00Z">
        <w:r w:rsidR="00F9672B" w:rsidDel="00C16B21">
          <w:delText xml:space="preserve">predicted </w:delText>
        </w:r>
      </w:del>
      <w:ins w:id="268" w:author="Alexandra Linz" w:date="2018-10-01T15:46:00Z">
        <w:r w:rsidR="00C16B21">
          <w:t xml:space="preserve">found </w:t>
        </w:r>
      </w:ins>
      <w:r w:rsidR="00F9672B">
        <w:t xml:space="preserve">that 94% of MAGs could synthesize polyamines, and 87% could degrade polyamines. These </w:t>
      </w:r>
      <w:del w:id="269" w:author="Alexandra Linz" w:date="2018-09-20T13:14:00Z">
        <w:r w:rsidR="00F9672B" w:rsidDel="00B24DBF">
          <w:delText>genes</w:delText>
        </w:r>
        <w:r w:rsidR="00046BFF" w:rsidDel="00B24DBF">
          <w:delText xml:space="preserve"> were prevalent in </w:delText>
        </w:r>
      </w:del>
      <w:ins w:id="270" w:author="Alexandra Linz" w:date="2018-09-20T13:14:00Z">
        <w:r>
          <w:t>pathways were predicted in</w:t>
        </w:r>
      </w:ins>
      <w:del w:id="271" w:author="Alexandra Linz" w:date="2018-09-20T13:14:00Z">
        <w:r w:rsidR="00046BFF" w:rsidDel="00B24DBF">
          <w:delText>many</w:delText>
        </w:r>
      </w:del>
      <w:r w:rsidR="00046BFF">
        <w:t xml:space="preserve"> diverse MAGs from both lakes, including </w:t>
      </w:r>
      <w:r w:rsidR="00046BFF" w:rsidRPr="00C60627">
        <w:rPr>
          <w:i/>
        </w:rPr>
        <w:t>Actinobacteria</w:t>
      </w:r>
      <w:r w:rsidR="00046BFF">
        <w:t xml:space="preserve"> as</w:t>
      </w:r>
      <w:del w:id="272" w:author="Alexandra Linz" w:date="2018-10-01T14:06:00Z">
        <w:r w:rsidR="00046BFF" w:rsidDel="00C8519B">
          <w:delText xml:space="preserve"> has been</w:delText>
        </w:r>
      </w:del>
      <w:r w:rsidR="00046BFF">
        <w:t xml:space="preserve">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ins w:id="273" w:author="Alexandra Linz" w:date="2018-10-01T14:06:00Z">
        <w:r w:rsidR="00C8519B">
          <w:t>s</w:t>
        </w:r>
      </w:ins>
      <w:r w:rsidR="00873AF2">
        <w:t xml:space="preserve"> of these compounds in freshwater</w:t>
      </w:r>
      <w:ins w:id="274" w:author="Alexandra Linz" w:date="2018-10-01T14:06:00Z">
        <w:r w:rsidR="00C8519B">
          <w:t xml:space="preserve"> are</w:t>
        </w:r>
      </w:ins>
      <w:del w:id="275" w:author="Alexandra Linz" w:date="2018-10-01T14:06:00Z">
        <w:r w:rsidR="00046BFF" w:rsidDel="00C8519B">
          <w:delText xml:space="preserve"> is</w:delText>
        </w:r>
      </w:del>
      <w:r w:rsidR="00046BFF">
        <w:t xml:space="preserve">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del w:id="276" w:author="Alexandra Linz" w:date="2018-10-01T14:06:00Z">
        <w:r w:rsidR="00F9672B" w:rsidDel="00C8519B">
          <w:delText xml:space="preserve">provide </w:delText>
        </w:r>
      </w:del>
      <w:ins w:id="277" w:author="Alexandra Linz" w:date="2018-10-01T14:06:00Z">
        <w:r w:rsidR="00C8519B">
          <w:t xml:space="preserve">represent </w:t>
        </w:r>
      </w:ins>
      <w:r w:rsidR="00F9672B">
        <w:t xml:space="preserve">an additional </w:t>
      </w:r>
      <w:ins w:id="278" w:author="Alexandra Linz" w:date="2018-10-01T14:06:00Z">
        <w:r w:rsidR="00C8519B">
          <w:t xml:space="preserve">polyamine </w:t>
        </w:r>
      </w:ins>
      <w:r w:rsidR="00F9672B">
        <w:t>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ins w:id="279" w:author="Alexandra Linz" w:date="2018-10-02T09:24:00Z">
        <w:r w:rsidR="008615FC">
          <w:t xml:space="preserve">but largely unrecognized </w:t>
        </w:r>
      </w:ins>
      <w:r w:rsidR="00046BFF">
        <w:t xml:space="preserve">parts of the dissolved organic nitrogen </w:t>
      </w:r>
      <w:r w:rsidR="00B32BF2">
        <w:t xml:space="preserve">and carbon </w:t>
      </w:r>
      <w:r w:rsidR="00046BFF">
        <w:t>pool in freshwater.</w:t>
      </w:r>
    </w:p>
    <w:p w:rsidR="00505126" w:rsidRDefault="00505126" w:rsidP="00DC3B2C">
      <w:pPr>
        <w:ind w:firstLine="720"/>
      </w:pPr>
      <w:ins w:id="280" w:author="Alexandra Linz" w:date="2018-10-02T14:48:00Z">
        <w:r>
          <w:t xml:space="preserve">We analyzed </w:t>
        </w:r>
      </w:ins>
      <w:ins w:id="281" w:author="Alexandra Linz" w:date="2018-10-02T14:49:00Z">
        <w:r w:rsidR="0081301B">
          <w:t xml:space="preserve">genes for denitrification, including reductases for nitrous oxide, nitrite, and nitrate. Denitrification genes were observed most frequently in Trout Bog’s hypolimnion, with the exception of nitrous oxide reductase, which was </w:t>
        </w:r>
      </w:ins>
      <w:ins w:id="282" w:author="Alexandra Linz" w:date="2018-10-02T14:50:00Z">
        <w:r w:rsidR="0081301B">
          <w:t xml:space="preserve">found more frequently in Mendota. Genes encoding urease were not identified more frequently in any site. Denitrification and urea degradation pathways were predicted in </w:t>
        </w:r>
      </w:ins>
      <w:ins w:id="283" w:author="Alexandra Linz" w:date="2018-10-02T14:56:00Z">
        <w:r w:rsidR="0081301B">
          <w:t xml:space="preserve">similar proportions of </w:t>
        </w:r>
      </w:ins>
      <w:ins w:id="284" w:author="Alexandra Linz" w:date="2018-10-02T14:50:00Z">
        <w:r w:rsidR="0081301B">
          <w:t>MAGs from both lakes.</w:t>
        </w:r>
      </w:ins>
    </w:p>
    <w:p w:rsidR="008853A5" w:rsidDel="00B24DBF" w:rsidRDefault="00F9672B" w:rsidP="00DC3B2C">
      <w:pPr>
        <w:ind w:firstLine="720"/>
        <w:rPr>
          <w:del w:id="285" w:author="Alexandra Linz" w:date="2018-09-20T13:15:00Z"/>
        </w:rPr>
      </w:pPr>
      <w:del w:id="286" w:author="Alexandra Linz" w:date="2018-09-20T13:15:00Z">
        <w:r w:rsidDel="00B24DBF">
          <w:lastRenderedPageBreak/>
          <w:delText xml:space="preserve">To identify </w:delText>
        </w:r>
        <w:r w:rsidR="00762C09" w:rsidDel="00B24DBF">
          <w:delText>signatures of</w:delText>
        </w:r>
        <w:r w:rsidDel="00B24DBF">
          <w:delText xml:space="preserve"> nitrogen limitation</w:delText>
        </w:r>
        <w:r w:rsidR="00762C09" w:rsidDel="00B24DBF">
          <w:delText xml:space="preserve"> at the genomic level</w:delText>
        </w:r>
        <w:r w:rsidDel="00B24DBF">
          <w:delText>, we analyzed biases in amino acid use</w:delText>
        </w:r>
        <w:r w:rsidR="00762C09" w:rsidDel="00B24DBF">
          <w:delText xml:space="preserve"> in our MAGs </w:delText>
        </w:r>
        <w:r w:rsidR="00326033" w:rsidDel="00B24DBF">
          <w:delText>(Data S4</w:delText>
        </w:r>
        <w:r w:rsidR="00873AF2" w:rsidDel="00B24DBF">
          <w:delText xml:space="preserve">) </w:delText>
        </w:r>
        <w:r w:rsidR="00873AF2" w:rsidDel="00B24DBF">
          <w:fldChar w:fldCharType="begin" w:fldLock="1"/>
        </w:r>
        <w:r w:rsidR="00762C09" w:rsidRPr="00B24DBF" w:rsidDel="00B24DBF">
          <w:del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w:delInstrText>
        </w:r>
        <w:r w:rsidR="00762C09" w:rsidRPr="00950DEB" w:rsidDel="00B24DBF">
          <w:delInstrText>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w:delInstrText>
        </w:r>
        <w:r w:rsidR="00762C09" w:rsidRPr="00512F1D" w:rsidDel="00B24DBF">
          <w:delInstrText>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w:delInstrText>
        </w:r>
        <w:r w:rsidR="00762C09" w:rsidRPr="00BB48D4" w:rsidDel="00B24DBF">
          <w:delInstrText>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w:delInstrText>
        </w:r>
        <w:r w:rsidR="00762C09" w:rsidRPr="00FC2C3B" w:rsidDel="00B24DBF">
          <w:delInstrTex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w:delInstrText>
        </w:r>
        <w:r w:rsidR="00762C09" w:rsidRPr="00AB1E2D" w:rsidDel="00B24DBF">
          <w:delInstrText>roperties" : {  }, "schema" : "https://github.com/citation-style-language/schema/raw/master/csl-citation.json" }</w:delInstrText>
        </w:r>
        <w:r w:rsidR="00873AF2" w:rsidDel="00B24DBF">
          <w:fldChar w:fldCharType="separate"/>
        </w:r>
        <w:r w:rsidR="00762C09" w:rsidRPr="00B24DBF" w:rsidDel="00B24DBF">
          <w:rPr>
            <w:noProof/>
          </w:rPr>
          <w:delText>(Acquisti, Kumar &amp; Elser, 2009; Bragg &amp; Wagner, 2009)</w:delText>
        </w:r>
        <w:r w:rsidR="00873AF2" w:rsidDel="00B24DBF">
          <w:fldChar w:fldCharType="end"/>
        </w:r>
        <w:r w:rsidR="00046BFF" w:rsidDel="00B24DBF">
          <w:delText xml:space="preserve">. </w:delText>
        </w:r>
        <w:r w:rsidR="00762C09" w:rsidDel="00B24DBF">
          <w:delText xml:space="preserve">For this analysis, genomes from the Trout Bog layers were considered together due to the previously mentioned overlap in recovered genomes. </w:delText>
        </w:r>
        <w:r w:rsidR="00046BFF" w:rsidDel="00B24DBF">
          <w:delText xml:space="preserve">We observed </w:delText>
        </w:r>
        <w:r w:rsidR="00C60627" w:rsidDel="00B24DBF">
          <w:delText xml:space="preserve">that </w:delText>
        </w:r>
        <w:r w:rsidR="00762C09" w:rsidDel="00B24DBF">
          <w:delText>on average,</w:delText>
        </w:r>
        <w:r w:rsidR="00046BFF" w:rsidDel="00B24DBF">
          <w:delText xml:space="preserve"> MAGs from Trout Bog </w:delText>
        </w:r>
        <w:r w:rsidR="00762C09" w:rsidDel="00B24DBF">
          <w:delText>encoded</w:delText>
        </w:r>
        <w:r w:rsidR="00046BFF" w:rsidDel="00B24DBF">
          <w:delText xml:space="preserve"> amino acids with </w:delText>
        </w:r>
        <w:r w:rsidR="00873AF2" w:rsidRPr="00873AF2" w:rsidDel="00B24DBF">
          <w:delText>1% less</w:delText>
        </w:r>
        <w:r w:rsidR="00046BFF" w:rsidDel="00B24DBF">
          <w:delText xml:space="preserve"> nitrogen </w:delText>
        </w:r>
        <w:r w:rsidR="00762C09" w:rsidDel="00B24DBF">
          <w:delText>than</w:delText>
        </w:r>
        <w:r w:rsidR="00046BFF" w:rsidDel="00B24DBF">
          <w:delText xml:space="preserve"> MAGs from Lake Mendota</w:delText>
        </w:r>
        <w:r w:rsidR="00873AF2" w:rsidDel="00B24DBF">
          <w:delText>. Although this difference is small, it was significant</w:delText>
        </w:r>
        <w:r w:rsidR="00046BFF" w:rsidDel="00B24DBF">
          <w:delText xml:space="preserve"> using a Wilcoxon rank sum test (p = 0.02).  </w:delText>
        </w:r>
        <w:r w:rsidR="00564BB8" w:rsidDel="00B24DBF">
          <w:delText>Th</w:delText>
        </w:r>
        <w:r w:rsidR="00762C09" w:rsidDel="00B24DBF">
          <w:delText>e observed</w:delText>
        </w:r>
        <w:r w:rsidR="00046BFF" w:rsidDel="00B24DBF">
          <w:delText xml:space="preserve"> amino acid bias suggests that conditions </w:delText>
        </w:r>
        <w:r w:rsidR="00992786" w:rsidDel="00B24DBF">
          <w:delText xml:space="preserve">in Trout Bog </w:delText>
        </w:r>
        <w:r w:rsidR="00046BFF" w:rsidDel="00B24DBF">
          <w:delText>may lead to stronger selection for nitrogen</w:delText>
        </w:r>
        <w:r w:rsidR="00B844B8" w:rsidDel="00B24DBF">
          <w:delText xml:space="preserve"> </w:delText>
        </w:r>
        <w:r w:rsidR="00046BFF" w:rsidDel="00B24DBF">
          <w:delText xml:space="preserve">poor proteins </w:delText>
        </w:r>
        <w:r w:rsidR="00992786" w:rsidDel="00B24DBF">
          <w:delText>than</w:delText>
        </w:r>
        <w:r w:rsidR="00046BFF" w:rsidDel="00B24DBF">
          <w:delText xml:space="preserve"> in Lake Mendota</w:delText>
        </w:r>
        <w:r w:rsidR="00564BB8" w:rsidDel="00B24DBF">
          <w:delText>.</w:delText>
        </w:r>
        <w:r w:rsidR="00046BFF" w:rsidDel="00B24DBF">
          <w:delText xml:space="preserve"> Differences in the compositions of the nitrogen pools in these lakes may also contribute to the observed differences in </w:delText>
        </w:r>
        <w:r w:rsidR="00873AF2" w:rsidDel="00B24DBF">
          <w:delText xml:space="preserve">the </w:delText>
        </w:r>
        <w:r w:rsidR="00046BFF" w:rsidDel="00B24DBF">
          <w:delText>distributions of nitrogen cycling marker genes.</w:delText>
        </w:r>
        <w:r w:rsidR="008F3E06" w:rsidDel="00B24DBF">
          <w:delText xml:space="preserve"> Lake Mendota receives large </w:delText>
        </w:r>
        <w:r w:rsidR="00B844B8" w:rsidDel="00B24DBF">
          <w:delText>amounts</w:delText>
        </w:r>
        <w:r w:rsidR="008F3E06" w:rsidDel="00B24DBF">
          <w:delText xml:space="preserve"> of nitrate</w:delText>
        </w:r>
        <w:r w:rsidR="00992786" w:rsidDel="00B24DBF">
          <w:delText xml:space="preserve"> runoff</w:delText>
        </w:r>
        <w:r w:rsidR="008F3E06" w:rsidDel="00B24DBF">
          <w:delText xml:space="preserve"> from the surrounding agricultur</w:delText>
        </w:r>
        <w:r w:rsidR="00992786" w:rsidDel="00B24DBF">
          <w:delText>al</w:delText>
        </w:r>
        <w:r w:rsidR="008F3E06" w:rsidDel="00B24DBF">
          <w:delText xml:space="preserve"> landscape, while Trout Bog receives nitrogen in more complex forms</w:delText>
        </w:r>
        <w:r w:rsidR="00B844B8" w:rsidDel="00B24DBF">
          <w:delText xml:space="preserve"> (e.g. </w:delText>
        </w:r>
        <w:r w:rsidR="00B844B8" w:rsidDel="00B24DBF">
          <w:rPr>
            <w:i/>
          </w:rPr>
          <w:delText>Sphagnum-</w:delText>
        </w:r>
        <w:r w:rsidR="00B844B8" w:rsidDel="00B24DBF">
          <w:delText>derived organic nitrogen)</w:delText>
        </w:r>
        <w:r w:rsidR="008F3E06" w:rsidDel="00B24DBF">
          <w:delText>, and the microbial community competes for nitrogen with the</w:delText>
        </w:r>
        <w:r w:rsidR="00992786" w:rsidDel="00B24DBF">
          <w:delText xml:space="preserve"> surrounding</w:delText>
        </w:r>
        <w:r w:rsidR="00992786" w:rsidDel="00B24DBF">
          <w:rPr>
            <w:i/>
          </w:rPr>
          <w:delText xml:space="preserve"> </w:delText>
        </w:r>
        <w:r w:rsidR="00992786" w:rsidDel="00B24DBF">
          <w:delText>plant community</w:delText>
        </w:r>
        <w:r w:rsidR="008F3E06" w:rsidDel="00B24DBF">
          <w:delText>.</w:delText>
        </w:r>
      </w:del>
    </w:p>
    <w:p w:rsidR="008853A5" w:rsidRDefault="00046BFF" w:rsidP="00DC3B2C">
      <w:pPr>
        <w:pStyle w:val="Heading2"/>
      </w:pPr>
      <w:bookmarkStart w:id="287" w:name="_3syggjfxgu8a" w:colFirst="0" w:colLast="0"/>
      <w:bookmarkEnd w:id="287"/>
      <w:r>
        <w:t>Sulfur Cycling</w:t>
      </w:r>
    </w:p>
    <w:p w:rsidR="00C8519B" w:rsidDel="00C8519B" w:rsidRDefault="00046BFF" w:rsidP="00C8519B">
      <w:pPr>
        <w:ind w:firstLine="720"/>
        <w:rPr>
          <w:del w:id="288" w:author="Alexandra Linz" w:date="2018-10-01T14:11:00Z"/>
          <w:moveTo w:id="289" w:author="Alexandra Linz" w:date="2018-10-01T14:11:00Z"/>
        </w:rPr>
      </w:pPr>
      <w:r>
        <w:t xml:space="preserve">Sulfur is another essential element in freshwater that is </w:t>
      </w:r>
      <w:r w:rsidR="00992786">
        <w:t xml:space="preserve">cycled between oxidized and reduced forms </w:t>
      </w:r>
      <w:r>
        <w:t>by microbes. Our marker gene analysis demonstrated that genes encoding</w:t>
      </w:r>
      <w:del w:id="290" w:author="Alexandra Linz" w:date="2018-10-01T14:07:00Z">
        <w:r w:rsidDel="00C8519B">
          <w:delText xml:space="preserve"> </w:delText>
        </w:r>
        <w:r w:rsidR="00731EB3" w:rsidDel="00C8519B">
          <w:delText>for</w:delText>
        </w:r>
      </w:del>
      <w:r w:rsidR="00731EB3">
        <w:t xml:space="preserve">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w:t>
      </w:r>
      <w:del w:id="291" w:author="Alexandra Linz [2]" w:date="2018-10-16T11:25:00Z">
        <w:r w:rsidDel="005B0D44">
          <w:delText xml:space="preserve">Lake </w:delText>
        </w:r>
      </w:del>
      <w:r>
        <w:t>Mendota, with no significant differences between the layers of Trout Bog</w:t>
      </w:r>
      <w:r w:rsidR="00873AF2">
        <w:t xml:space="preserve"> (Figure 1</w:t>
      </w:r>
      <w:r w:rsidR="00280E6F">
        <w:t>, Table S</w:t>
      </w:r>
      <w:r w:rsidR="0002485C">
        <w:t>3</w:t>
      </w:r>
      <w:r w:rsidR="00873AF2">
        <w:t>)</w:t>
      </w:r>
      <w:r>
        <w:t>. Genes encoding</w:t>
      </w:r>
      <w:del w:id="292" w:author="Alexandra Linz" w:date="2018-10-01T14:07:00Z">
        <w:r w:rsidDel="00C8519B">
          <w:delText xml:space="preserve"> </w:delText>
        </w:r>
        <w:r w:rsidR="00731EB3" w:rsidDel="00C8519B">
          <w:delText>for</w:delText>
        </w:r>
      </w:del>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moveToRangeStart w:id="293" w:author="Alexandra Linz" w:date="2018-10-01T14:11:00Z" w:name="move526166392"/>
      <w:moveTo w:id="294" w:author="Alexandra Linz" w:date="2018-10-01T14:11:00Z">
        <w:r w:rsidR="00C8519B">
          <w:t xml:space="preserve">Sulfur oxidation pathways were observed in MAGs classified as </w:t>
        </w:r>
        <w:r w:rsidR="00C8519B" w:rsidRPr="0002485C">
          <w:rPr>
            <w:i/>
          </w:rPr>
          <w:t>Betaproteobacteria</w:t>
        </w:r>
        <w:r w:rsidR="00C8519B">
          <w:t xml:space="preserve"> from both lakes and </w:t>
        </w:r>
        <w:proofErr w:type="spellStart"/>
        <w:r w:rsidR="00C8519B" w:rsidRPr="0002485C">
          <w:rPr>
            <w:i/>
          </w:rPr>
          <w:t>Epsilonproteobacteria</w:t>
        </w:r>
        <w:proofErr w:type="spellEnd"/>
        <w:r w:rsidR="00C8519B">
          <w:t xml:space="preserve"> in Trout Bog’s hypolimnion.</w:t>
        </w:r>
      </w:moveTo>
      <w:ins w:id="295" w:author="Alexandra Linz" w:date="2018-10-01T14:11:00Z">
        <w:r w:rsidR="00C8519B">
          <w:t xml:space="preserve"> </w:t>
        </w:r>
      </w:ins>
    </w:p>
    <w:moveToRangeEnd w:id="293"/>
    <w:p w:rsidR="00992786" w:rsidRDefault="00046BFF" w:rsidP="00B80701">
      <w:pPr>
        <w:ind w:firstLine="720"/>
      </w:pPr>
      <w:r>
        <w:t xml:space="preserve">Assimilatory sulfate reduction was </w:t>
      </w:r>
      <w:ins w:id="296" w:author="Alexandra Linz" w:date="2018-10-01T14:08:00Z">
        <w:r w:rsidR="00C8519B">
          <w:t xml:space="preserve">overall </w:t>
        </w:r>
      </w:ins>
      <w:r>
        <w:t>the most common sulfur-related pathway identified in the MAGs</w:t>
      </w:r>
      <w:r w:rsidR="00251DEA">
        <w:t xml:space="preserve"> (Figure 2</w:t>
      </w:r>
      <w:ins w:id="297" w:author="Alexandra Linz [2]" w:date="2018-10-16T11:31:00Z">
        <w:r w:rsidR="005B0D44">
          <w:t>, Data S6</w:t>
        </w:r>
      </w:ins>
      <w:r w:rsidR="00873AF2">
        <w:t>)</w:t>
      </w:r>
      <w:r>
        <w:t xml:space="preserve">. </w:t>
      </w:r>
    </w:p>
    <w:p w:rsidR="008853A5" w:rsidRDefault="003A1F5F" w:rsidP="00DC3B2C">
      <w:pPr>
        <w:ind w:firstLine="720"/>
      </w:pPr>
      <w:del w:id="298" w:author="Alexandra Linz" w:date="2018-10-01T14:08:00Z">
        <w:r w:rsidDel="00C8519B">
          <w:delText>We observed</w:delText>
        </w:r>
      </w:del>
      <w:ins w:id="299" w:author="Alexandra Linz" w:date="2018-10-01T14:09:00Z">
        <w:r w:rsidR="00C8519B">
          <w:t>A</w:t>
        </w:r>
      </w:ins>
      <w:del w:id="300" w:author="Alexandra Linz" w:date="2018-10-01T14:08:00Z">
        <w:r w:rsidR="00046BFF" w:rsidDel="00C8519B">
          <w:delText xml:space="preserve"> a</w:delText>
        </w:r>
      </w:del>
      <w:r w:rsidR="00046BFF">
        <w:t>ssimilatory</w:t>
      </w:r>
      <w:r>
        <w:t xml:space="preserve"> sulfate reduction</w:t>
      </w:r>
      <w:ins w:id="301" w:author="Alexandra Linz" w:date="2018-10-01T14:08:00Z">
        <w:r w:rsidR="00C8519B">
          <w:t xml:space="preserve"> was</w:t>
        </w:r>
      </w:ins>
      <w:r>
        <w:t xml:space="preserve"> more frequently</w:t>
      </w:r>
      <w:r w:rsidR="00046BFF">
        <w:t xml:space="preserve"> </w:t>
      </w:r>
      <w:ins w:id="302" w:author="Alexandra Linz" w:date="2018-10-01T14:08:00Z">
        <w:r w:rsidR="00C8519B">
          <w:t xml:space="preserve">observed </w:t>
        </w:r>
      </w:ins>
      <w:r w:rsidR="00046BFF">
        <w:t>t</w:t>
      </w:r>
      <w:r>
        <w:t>han</w:t>
      </w:r>
      <w:r w:rsidR="00046BFF">
        <w:t xml:space="preserve"> dissimilatory sulfate reduction</w:t>
      </w:r>
      <w:r>
        <w:t>, suggesting</w:t>
      </w:r>
      <w:r w:rsidR="00046BFF">
        <w:t xml:space="preserve"> that in these populations</w:t>
      </w:r>
      <w:ins w:id="303" w:author="Alexandra Linz" w:date="2018-10-01T14:09:00Z">
        <w:r w:rsidR="00C8519B">
          <w:t>;</w:t>
        </w:r>
      </w:ins>
      <w:del w:id="304" w:author="Alexandra Linz" w:date="2018-10-01T14:09:00Z">
        <w:r w:rsidR="00046BFF" w:rsidDel="00C8519B">
          <w:delText>,</w:delText>
        </w:r>
      </w:del>
      <w:r w:rsidR="00046BFF">
        <w:t xml:space="preserve"> </w:t>
      </w:r>
      <w:ins w:id="305" w:author="Alexandra Linz" w:date="2018-10-01T14:09:00Z">
        <w:r w:rsidR="00C8519B">
          <w:t xml:space="preserve">this suggests that </w:t>
        </w:r>
      </w:ins>
      <w:r w:rsidR="00046BFF">
        <w:t>sulfate is more commonly used for biosynthesis, while reduced forms of sulfur are used as electron donors for energy</w:t>
      </w:r>
      <w:r w:rsidR="005555E0">
        <w:t xml:space="preserve"> mobilization</w:t>
      </w:r>
      <w:ins w:id="306" w:author="Alexandra Linz" w:date="2018-10-01T14:10:00Z">
        <w:r w:rsidR="00C8519B">
          <w:t xml:space="preserve"> in these populations</w:t>
        </w:r>
      </w:ins>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xml:space="preserve">, although sulfate reduction could also be occurring in </w:t>
      </w:r>
      <w:del w:id="307" w:author="Alexandra Linz [2]" w:date="2018-10-16T11:25:00Z">
        <w:r w:rsidR="00564BB8" w:rsidDel="005B0D44">
          <w:delText xml:space="preserve">Lake </w:delText>
        </w:r>
      </w:del>
      <w:r w:rsidR="00564BB8">
        <w:t>Mendota’s hypolimnion.</w:t>
      </w:r>
      <w:r w:rsidR="00046BFF">
        <w:t xml:space="preserve"> </w:t>
      </w:r>
      <w:moveFromRangeStart w:id="308" w:author="Alexandra Linz" w:date="2018-10-01T14:11:00Z" w:name="move526166392"/>
      <w:moveFrom w:id="309" w:author="Alexandra Linz" w:date="2018-10-01T14:11:00Z">
        <w:r w:rsidR="00046BFF" w:rsidDel="00C8519B">
          <w:t xml:space="preserve">Sulfur oxidation pathways were observed in MAGs classified as </w:t>
        </w:r>
        <w:r w:rsidR="00046BFF" w:rsidRPr="0002485C" w:rsidDel="00C8519B">
          <w:rPr>
            <w:i/>
          </w:rPr>
          <w:t>Betaproteobacteria</w:t>
        </w:r>
        <w:r w:rsidR="00046BFF" w:rsidDel="00C8519B">
          <w:t xml:space="preserve"> from both lakes and </w:t>
        </w:r>
        <w:r w:rsidR="00046BFF" w:rsidRPr="0002485C" w:rsidDel="00C8519B">
          <w:rPr>
            <w:i/>
          </w:rPr>
          <w:t>Epsilon</w:t>
        </w:r>
        <w:r w:rsidR="00564BB8" w:rsidRPr="0002485C" w:rsidDel="00C8519B">
          <w:rPr>
            <w:i/>
          </w:rPr>
          <w:t>proteo</w:t>
        </w:r>
        <w:r w:rsidR="00046BFF" w:rsidRPr="0002485C" w:rsidDel="00C8519B">
          <w:rPr>
            <w:i/>
          </w:rPr>
          <w:t>bacteria</w:t>
        </w:r>
        <w:r w:rsidR="00046BFF" w:rsidDel="00C8519B">
          <w:t xml:space="preserve"> in Trout Bog</w:t>
        </w:r>
        <w:r w:rsidR="0002485C" w:rsidDel="00C8519B">
          <w:t>’s</w:t>
        </w:r>
        <w:r w:rsidR="00046BFF" w:rsidDel="00C8519B">
          <w:t xml:space="preserve"> </w:t>
        </w:r>
        <w:r w:rsidR="0002485C" w:rsidDel="00C8519B">
          <w:t>h</w:t>
        </w:r>
        <w:r w:rsidR="00046BFF" w:rsidDel="00C8519B">
          <w:t>ypolimnion.</w:t>
        </w:r>
      </w:moveFrom>
      <w:moveFromRangeEnd w:id="308"/>
    </w:p>
    <w:p w:rsidR="008853A5" w:rsidRDefault="00046BFF" w:rsidP="00DC3B2C">
      <w:pPr>
        <w:pStyle w:val="Heading2"/>
      </w:pPr>
      <w:proofErr w:type="spellStart"/>
      <w:r>
        <w:t>Phototrophy</w:t>
      </w:r>
      <w:proofErr w:type="spellEnd"/>
    </w:p>
    <w:p w:rsidR="00280E6F" w:rsidRDefault="00046BFF" w:rsidP="00DC3B2C">
      <w:pPr>
        <w:ind w:firstLine="720"/>
      </w:pPr>
      <w:r>
        <w:lastRenderedPageBreak/>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w:t>
      </w:r>
      <w:del w:id="310" w:author="Alexandra Linz" w:date="2018-09-20T10:04:00Z">
        <w:r w:rsidR="00280E6F" w:rsidDel="008D14F1">
          <w:delText xml:space="preserve">In contrast, citrate lyase, the marker gene for the reverse TCA cycle, was observed most frequently in Trout Bog’s hypolimnion. </w:delText>
        </w:r>
      </w:del>
    </w:p>
    <w:p w:rsidR="0071096B" w:rsidRDefault="00046BFF" w:rsidP="00DC3B2C">
      <w:pPr>
        <w:ind w:firstLine="720"/>
        <w:rPr>
          <w:ins w:id="311" w:author="Alexandra Linz" w:date="2018-09-20T11:24:00Z"/>
        </w:rPr>
      </w:pPr>
      <w:r>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ins w:id="312" w:author="Alexandra Linz [2]" w:date="2018-10-16T11:31:00Z">
        <w:r w:rsidR="005B0D44">
          <w:t>, Data S6</w:t>
        </w:r>
      </w:ins>
      <w:r w:rsidR="00251DEA">
        <w:t>)</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w:t>
      </w:r>
      <w:ins w:id="313" w:author="Alexandra Linz" w:date="2018-09-20T11:27:00Z">
        <w:r w:rsidR="0071096B">
          <w:t xml:space="preserve">Although we found genes annotated as the </w:t>
        </w:r>
        <w:proofErr w:type="spellStart"/>
        <w:r w:rsidR="0071096B">
          <w:t>RuBisCO</w:t>
        </w:r>
        <w:proofErr w:type="spellEnd"/>
        <w:r w:rsidR="0071096B">
          <w:t xml:space="preserve"> large subunit (</w:t>
        </w:r>
        <w:proofErr w:type="spellStart"/>
        <w:r w:rsidR="0071096B" w:rsidRPr="00564BB8">
          <w:rPr>
            <w:i/>
          </w:rPr>
          <w:t>rbcL</w:t>
        </w:r>
        <w:proofErr w:type="spellEnd"/>
        <w:r w:rsidR="0071096B">
          <w:t xml:space="preserve">) in some of the </w:t>
        </w:r>
        <w:proofErr w:type="spellStart"/>
        <w:r w:rsidR="0071096B" w:rsidRPr="0002485C">
          <w:rPr>
            <w:i/>
          </w:rPr>
          <w:t>Chlorobiales</w:t>
        </w:r>
        <w:proofErr w:type="spellEnd"/>
        <w:r w:rsidR="0071096B" w:rsidRPr="0002485C">
          <w:rPr>
            <w:i/>
          </w:rPr>
          <w:t xml:space="preserve"> </w:t>
        </w:r>
        <w:r w:rsidR="0071096B">
          <w:t xml:space="preserve">MAGs, the reductive TCA cycle is the only carbon fixation pathway known to be active in cultured representatives of </w:t>
        </w:r>
        <w:proofErr w:type="spellStart"/>
        <w:r w:rsidR="0071096B" w:rsidRPr="0002485C">
          <w:rPr>
            <w:i/>
          </w:rPr>
          <w:t>Chlorobiales</w:t>
        </w:r>
        <w:proofErr w:type="spellEnd"/>
        <w:r w:rsidR="0071096B">
          <w:t xml:space="preserve">.  Homologs of </w:t>
        </w:r>
        <w:proofErr w:type="spellStart"/>
        <w:r w:rsidR="0071096B">
          <w:rPr>
            <w:i/>
          </w:rPr>
          <w:t>rbcL</w:t>
        </w:r>
        <w:proofErr w:type="spellEnd"/>
        <w:r w:rsidR="0071096B">
          <w:t xml:space="preserve"> have been previously identified in isolates of </w:t>
        </w:r>
        <w:proofErr w:type="spellStart"/>
        <w:r w:rsidR="0071096B">
          <w:rPr>
            <w:i/>
          </w:rPr>
          <w:t>Chlorobium</w:t>
        </w:r>
        <w:proofErr w:type="spellEnd"/>
        <w:r w:rsidR="0071096B">
          <w:rPr>
            <w:i/>
          </w:rPr>
          <w:t xml:space="preserve">, </w:t>
        </w:r>
        <w:r w:rsidR="0071096B">
          <w:t>and</w:t>
        </w:r>
        <w:r w:rsidR="0071096B">
          <w:rPr>
            <w:i/>
          </w:rPr>
          <w:t xml:space="preserve"> </w:t>
        </w:r>
        <w:r w:rsidR="0071096B">
          <w:t xml:space="preserve">were associated with sulfur metabolism and oxidative stress </w:t>
        </w:r>
        <w:r w:rsidR="0071096B">
          <w:fldChar w:fldCharType="begin" w:fldLock="1"/>
        </w:r>
        <w:r w:rsidR="0071096B">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71096B">
          <w:fldChar w:fldCharType="separate"/>
        </w:r>
        <w:r w:rsidR="0071096B" w:rsidRPr="004929C6">
          <w:rPr>
            <w:noProof/>
          </w:rPr>
          <w:t>(Hanson &amp; Tabita, 2001)</w:t>
        </w:r>
        <w:r w:rsidR="0071096B">
          <w:fldChar w:fldCharType="end"/>
        </w:r>
        <w:r w:rsidR="0071096B">
          <w:t xml:space="preserve">. Given this information, it seems likely that this </w:t>
        </w:r>
        <w:proofErr w:type="spellStart"/>
        <w:r w:rsidR="0071096B">
          <w:rPr>
            <w:i/>
          </w:rPr>
          <w:t>rbcL</w:t>
        </w:r>
        <w:proofErr w:type="spellEnd"/>
        <w:r w:rsidR="0071096B">
          <w:rPr>
            <w:i/>
          </w:rPr>
          <w:t xml:space="preserve"> </w:t>
        </w:r>
        <w:r w:rsidR="0071096B">
          <w:t xml:space="preserve">homolog encodes a function other than carbon fixation in our </w:t>
        </w:r>
        <w:proofErr w:type="spellStart"/>
        <w:r w:rsidR="0071096B" w:rsidRPr="0002485C">
          <w:rPr>
            <w:i/>
          </w:rPr>
          <w:t>Chlorobiales</w:t>
        </w:r>
        <w:proofErr w:type="spellEnd"/>
        <w:r w:rsidR="0071096B" w:rsidRPr="0002485C">
          <w:rPr>
            <w:i/>
          </w:rPr>
          <w:t xml:space="preserve"> </w:t>
        </w:r>
        <w:r w:rsidR="0071096B">
          <w:t xml:space="preserve">MAGs. </w:t>
        </w:r>
      </w:ins>
      <w:del w:id="314" w:author="Alexandra Linz" w:date="2018-09-20T11:27:00Z">
        <w:r w:rsidR="00280E6F" w:rsidDel="0071096B">
          <w:delText xml:space="preserve">As </w:delText>
        </w:r>
        <w:r w:rsidR="00280E6F" w:rsidRPr="0002485C" w:rsidDel="0071096B">
          <w:rPr>
            <w:i/>
          </w:rPr>
          <w:delText>Chlorobium</w:delText>
        </w:r>
        <w:r w:rsidR="00280E6F" w:rsidDel="0071096B">
          <w:delText xml:space="preserve"> is a strictly anaerobic lineage, the presence of citrate lyase in these populations may explain why this gene was observed more frequently in metagenomes from Trout Bog’s hypolimnion</w:delText>
        </w:r>
        <w:r w:rsidDel="0071096B">
          <w:delText xml:space="preserve">. </w:delText>
        </w:r>
      </w:del>
      <w:ins w:id="315" w:author="Alexandra Linz" w:date="2018-10-02T09:25:00Z">
        <w:r w:rsidR="008615FC">
          <w:t xml:space="preserve">MAGs affiliated with </w:t>
        </w:r>
        <w:r w:rsidR="008615FC">
          <w:rPr>
            <w:i/>
          </w:rPr>
          <w:t xml:space="preserve">Cyanobacteria </w:t>
        </w:r>
        <w:r w:rsidR="008615FC">
          <w:t xml:space="preserve">in Mendota and </w:t>
        </w:r>
        <w:proofErr w:type="spellStart"/>
        <w:r w:rsidR="008615FC">
          <w:rPr>
            <w:i/>
          </w:rPr>
          <w:t>Chlorobi</w:t>
        </w:r>
        <w:proofErr w:type="spellEnd"/>
        <w:r w:rsidR="008615FC">
          <w:rPr>
            <w:i/>
          </w:rPr>
          <w:t xml:space="preserve"> </w:t>
        </w:r>
        <w:r w:rsidR="008615FC">
          <w:t xml:space="preserve">in Trout Bog also possessed genes encoding </w:t>
        </w:r>
        <w:proofErr w:type="spellStart"/>
        <w:r w:rsidR="008615FC">
          <w:t>diazotrophy</w:t>
        </w:r>
        <w:proofErr w:type="spellEnd"/>
        <w:r w:rsidR="008615FC">
          <w:t xml:space="preserve">, providing a link between carbon and nitrogen fixation. </w:t>
        </w:r>
      </w:ins>
      <w:del w:id="316" w:author="Alexandra Linz" w:date="2018-10-02T09:25:00Z">
        <w:r w:rsidR="00280E6F" w:rsidDel="008615FC">
          <w:delText xml:space="preserve">These </w:delText>
        </w:r>
        <w:r w:rsidDel="008615FC">
          <w:delText xml:space="preserve">photoautotrophs </w:delText>
        </w:r>
        <w:r w:rsidR="00280E6F" w:rsidDel="008615FC">
          <w:delText xml:space="preserve">from both lakes </w:delText>
        </w:r>
        <w:r w:rsidDel="008615FC">
          <w:delText xml:space="preserve">also contained genes potentially encoding nitrogen fixation. </w:delText>
        </w:r>
      </w:del>
      <w:ins w:id="317" w:author="Alexandra Linz" w:date="2018-09-20T11:24:00Z">
        <w:r w:rsidR="0071096B">
          <w:t xml:space="preserve">As both </w:t>
        </w:r>
        <w:proofErr w:type="spellStart"/>
        <w:r w:rsidR="0071096B">
          <w:rPr>
            <w:i/>
          </w:rPr>
          <w:t>Chlorobi</w:t>
        </w:r>
        <w:proofErr w:type="spellEnd"/>
        <w:r w:rsidR="0071096B">
          <w:rPr>
            <w:i/>
          </w:rPr>
          <w:t xml:space="preserve"> </w:t>
        </w:r>
        <w:r w:rsidR="0071096B">
          <w:t xml:space="preserve">and </w:t>
        </w:r>
        <w:r w:rsidR="0071096B">
          <w:rPr>
            <w:i/>
          </w:rPr>
          <w:t xml:space="preserve">Cyanobacteria </w:t>
        </w:r>
        <w:r w:rsidR="0071096B">
          <w:t xml:space="preserve">are </w:t>
        </w:r>
        <w:r w:rsidR="0071096B">
          <w:lastRenderedPageBreak/>
          <w:t xml:space="preserve">often abundant members of freshwater communities </w:t>
        </w:r>
        <w:r w:rsidR="0071096B">
          <w:fldChar w:fldCharType="begin" w:fldLock="1"/>
        </w:r>
        <w:r w:rsidR="0071096B">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2012)","previouslyFormattedCitation":"(Peura et al., 2012)"},"properties":{"noteIndex":0},"schema":"https://github.com/citation-style-language/schema/raw/master/csl-citation.json"}</w:instrText>
        </w:r>
        <w:r w:rsidR="0071096B">
          <w:fldChar w:fldCharType="separate"/>
        </w:r>
        <w:r w:rsidR="0071096B" w:rsidRPr="00DC019D">
          <w:rPr>
            <w:noProof/>
          </w:rPr>
          <w:t>(Eiler &amp; Bertilsson, 2004; Peura et al., 2012)</w:t>
        </w:r>
        <w:r w:rsidR="0071096B">
          <w:fldChar w:fldCharType="end"/>
        </w:r>
        <w:r w:rsidR="0071096B">
          <w:t xml:space="preserve">, their fixation capabilities may be relevant </w:t>
        </w:r>
        <w:del w:id="318" w:author="Alexandra Linz [2]" w:date="2018-10-22T10:04:00Z">
          <w:r w:rsidR="0071096B" w:rsidDel="00B126DC">
            <w:delText>on</w:delText>
          </w:r>
        </w:del>
      </w:ins>
      <w:ins w:id="319" w:author="Alexandra Linz [2]" w:date="2018-10-22T10:04:00Z">
        <w:r w:rsidR="00B126DC">
          <w:t>even at the</w:t>
        </w:r>
      </w:ins>
      <w:ins w:id="320" w:author="Alexandra Linz" w:date="2018-09-20T11:24:00Z">
        <w:r w:rsidR="0071096B">
          <w:t xml:space="preserve"> ecosystem scale</w:t>
        </w:r>
        <w:del w:id="321" w:author="Alexandra Linz [2]" w:date="2018-10-22T10:04:00Z">
          <w:r w:rsidR="0071096B" w:rsidDel="00B126DC">
            <w:delText>s</w:delText>
          </w:r>
        </w:del>
        <w:r w:rsidR="0071096B">
          <w:t>.</w:t>
        </w:r>
      </w:ins>
    </w:p>
    <w:p w:rsidR="008853A5" w:rsidDel="0071096B" w:rsidRDefault="00046BFF" w:rsidP="00DC3B2C">
      <w:pPr>
        <w:ind w:firstLine="720"/>
        <w:rPr>
          <w:del w:id="322" w:author="Alexandra Linz" w:date="2018-09-20T11:24:00Z"/>
        </w:rPr>
      </w:pPr>
      <w:del w:id="323" w:author="Alexandra Linz" w:date="2018-09-20T11:24:00Z">
        <w:r w:rsidDel="0071096B">
          <w:delText xml:space="preserve">The </w:delText>
        </w:r>
        <w:r w:rsidR="00280E6F" w:rsidDel="0071096B">
          <w:delText>co-occurrence of fixation pathways</w:delText>
        </w:r>
        <w:r w:rsidDel="0071096B">
          <w:delText xml:space="preserve"> in these populations are especially interesting given </w:delText>
        </w:r>
        <w:r w:rsidR="00280E6F" w:rsidDel="0071096B">
          <w:delText>their relatively high abundance</w:delText>
        </w:r>
        <w:r w:rsidDel="0071096B">
          <w:delText xml:space="preserve"> in their respective lakes.</w:delText>
        </w:r>
      </w:del>
    </w:p>
    <w:p w:rsidR="008853A5" w:rsidDel="0071096B" w:rsidRDefault="00046BFF" w:rsidP="00DC3B2C">
      <w:pPr>
        <w:ind w:firstLine="720"/>
        <w:rPr>
          <w:del w:id="324" w:author="Alexandra Linz" w:date="2018-09-20T11:27:00Z"/>
        </w:rPr>
      </w:pPr>
      <w:del w:id="325" w:author="Alexandra Linz" w:date="2018-09-20T11:27:00Z">
        <w:r w:rsidDel="0071096B">
          <w:delText xml:space="preserve">The reductive TCA cycle is the only carbon fixation pathway known to be active in cultured representatives of </w:delText>
        </w:r>
        <w:r w:rsidRPr="0002485C" w:rsidDel="0071096B">
          <w:rPr>
            <w:i/>
          </w:rPr>
          <w:delText>Chlorobiales,</w:delText>
        </w:r>
        <w:r w:rsidR="00280E6F" w:rsidDel="0071096B">
          <w:delText xml:space="preserve"> butwe found </w:delText>
        </w:r>
        <w:r w:rsidR="00495B23" w:rsidDel="0071096B">
          <w:delText>g</w:delText>
        </w:r>
        <w:r w:rsidR="00280E6F" w:rsidDel="0071096B">
          <w:delText>enes annotated as the RuBisCO large subunit (</w:delText>
        </w:r>
        <w:r w:rsidR="00280E6F" w:rsidRPr="00564BB8" w:rsidDel="0071096B">
          <w:rPr>
            <w:i/>
          </w:rPr>
          <w:delText>rbcL</w:delText>
        </w:r>
        <w:r w:rsidR="00280E6F" w:rsidDel="0071096B">
          <w:delText xml:space="preserve">) were observed in some of the </w:delText>
        </w:r>
        <w:r w:rsidR="00280E6F" w:rsidRPr="0002485C" w:rsidDel="0071096B">
          <w:rPr>
            <w:i/>
          </w:rPr>
          <w:delText xml:space="preserve">Chlorobiales </w:delText>
        </w:r>
        <w:r w:rsidR="00280E6F" w:rsidDel="0071096B">
          <w:delText xml:space="preserve">MAGs. </w:delText>
        </w:r>
        <w:r w:rsidDel="0071096B">
          <w:delText xml:space="preserve"> </w:delText>
        </w:r>
        <w:r w:rsidR="00495B23" w:rsidDel="0071096B">
          <w:delText xml:space="preserve">Homologs of </w:delText>
        </w:r>
        <w:r w:rsidR="00495B23" w:rsidDel="0071096B">
          <w:rPr>
            <w:i/>
          </w:rPr>
          <w:delText>rbcL</w:delText>
        </w:r>
        <w:r w:rsidR="00495B23" w:rsidDel="0071096B">
          <w:delText xml:space="preserve"> have been previously</w:delText>
        </w:r>
        <w:r w:rsidDel="0071096B">
          <w:delText xml:space="preserve"> </w:delText>
        </w:r>
        <w:r w:rsidR="00495B23" w:rsidDel="0071096B">
          <w:delText>identified</w:delText>
        </w:r>
        <w:r w:rsidDel="0071096B">
          <w:delText xml:space="preserve"> in isolates of </w:delText>
        </w:r>
        <w:r w:rsidDel="0071096B">
          <w:rPr>
            <w:i/>
          </w:rPr>
          <w:delText>Chlorobium</w:delText>
        </w:r>
        <w:r w:rsidR="00495B23" w:rsidDel="0071096B">
          <w:rPr>
            <w:i/>
          </w:rPr>
          <w:delText xml:space="preserve">, </w:delText>
        </w:r>
        <w:r w:rsidR="00495B23" w:rsidDel="0071096B">
          <w:delText>and</w:delText>
        </w:r>
        <w:r w:rsidDel="0071096B">
          <w:rPr>
            <w:i/>
          </w:rPr>
          <w:delText xml:space="preserve"> </w:delText>
        </w:r>
        <w:r w:rsidDel="0071096B">
          <w:delText>w</w:delText>
        </w:r>
        <w:r w:rsidR="00495B23" w:rsidDel="0071096B">
          <w:delText>ere</w:delText>
        </w:r>
        <w:r w:rsidDel="0071096B">
          <w:delText xml:space="preserve"> associated with sulfur metabolism and oxidative stress</w:delText>
        </w:r>
        <w:r w:rsidR="004929C6" w:rsidDel="0071096B">
          <w:delText xml:space="preserve"> </w:delText>
        </w:r>
        <w:r w:rsidR="004929C6" w:rsidDel="0071096B">
          <w:fldChar w:fldCharType="begin" w:fldLock="1"/>
        </w:r>
        <w:r w:rsidR="009E1F39" w:rsidRPr="0071096B" w:rsidDel="0071096B">
          <w:del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w:delInstrText>
        </w:r>
        <w:r w:rsidR="009E1F39" w:rsidRPr="008C1799" w:rsidDel="0071096B">
          <w:delInstrText>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delInstrText>
        </w:r>
        <w:r w:rsidR="004929C6" w:rsidDel="0071096B">
          <w:fldChar w:fldCharType="separate"/>
        </w:r>
        <w:r w:rsidR="004929C6" w:rsidRPr="0071096B" w:rsidDel="0071096B">
          <w:rPr>
            <w:noProof/>
          </w:rPr>
          <w:delText>(Hanson &amp; Tabita, 2001)</w:delText>
        </w:r>
        <w:r w:rsidR="004929C6" w:rsidDel="0071096B">
          <w:fldChar w:fldCharType="end"/>
        </w:r>
        <w:r w:rsidDel="0071096B">
          <w:delText xml:space="preserve">. Inspection of the neighborhoods of genes annotated as </w:delText>
        </w:r>
        <w:r w:rsidDel="0071096B">
          <w:rPr>
            <w:i/>
          </w:rPr>
          <w:delText xml:space="preserve">rbcL </w:delText>
        </w:r>
        <w:r w:rsidDel="0071096B">
          <w:delText xml:space="preserve">in the </w:delText>
        </w:r>
        <w:r w:rsidRPr="0002485C" w:rsidDel="0071096B">
          <w:rPr>
            <w:i/>
          </w:rPr>
          <w:delText>Chlorobiales</w:delText>
        </w:r>
        <w:r w:rsidDel="0071096B">
          <w:delText xml:space="preserve"> MAGs revealed genes putatively related to rhamnose utilization, LPS assembly, and alcohol dehydrogenation, but no other CBB pathway enzymes. Given this information, it seems likely that this </w:delText>
        </w:r>
        <w:r w:rsidR="00495B23" w:rsidDel="0071096B">
          <w:rPr>
            <w:i/>
          </w:rPr>
          <w:delText xml:space="preserve">rbcL </w:delText>
        </w:r>
        <w:r w:rsidR="00495B23" w:rsidDel="0071096B">
          <w:delText xml:space="preserve">homolog </w:delText>
        </w:r>
        <w:r w:rsidDel="0071096B">
          <w:delText xml:space="preserve">encodes a function other than carbon fixation in the </w:delText>
        </w:r>
        <w:r w:rsidRPr="0002485C" w:rsidDel="0071096B">
          <w:rPr>
            <w:i/>
          </w:rPr>
          <w:delText xml:space="preserve">Chlorobiales </w:delText>
        </w:r>
        <w:r w:rsidDel="0071096B">
          <w:delText xml:space="preserve">MAGs. </w:delText>
        </w:r>
      </w:del>
    </w:p>
    <w:p w:rsidR="008853A5" w:rsidRDefault="00046BFF" w:rsidP="008C1799">
      <w:pPr>
        <w:ind w:firstLine="720"/>
      </w:pPr>
      <w:r>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ins w:id="326" w:author="Alexandra Linz" w:date="2018-10-02T15:03:00Z">
        <w:r w:rsidR="003C2636">
          <w:rPr>
            <w:i/>
          </w:rPr>
          <w:t xml:space="preserve"> </w:t>
        </w:r>
      </w:ins>
      <w:ins w:id="327" w:author="Alexandra Linz" w:date="2018-10-02T15:04:00Z">
        <w:r w:rsidR="003C2636" w:rsidRPr="005B0D44">
          <w:rPr>
            <w:rPrChange w:id="328" w:author="Alexandra Linz [2]" w:date="2018-10-16T11:26:00Z">
              <w:rPr>
                <w:i/>
              </w:rPr>
            </w:rPrChange>
          </w:rPr>
          <w:t>(</w:t>
        </w:r>
      </w:ins>
      <w:ins w:id="329" w:author="Alexandra Linz" w:date="2018-10-02T15:03:00Z">
        <w:r w:rsidR="003C2636">
          <w:t xml:space="preserve">including </w:t>
        </w:r>
        <w:proofErr w:type="spellStart"/>
        <w:r w:rsidR="003C2636">
          <w:t>PnecC</w:t>
        </w:r>
        <w:proofErr w:type="spellEnd"/>
        <w:r w:rsidR="003C2636">
          <w:t xml:space="preserve">, LD28, and </w:t>
        </w:r>
        <w:proofErr w:type="spellStart"/>
        <w:r w:rsidR="003C2636">
          <w:rPr>
            <w:i/>
          </w:rPr>
          <w:t>Zwartia</w:t>
        </w:r>
        <w:proofErr w:type="spellEnd"/>
        <w:r w:rsidR="003C2636">
          <w:rPr>
            <w:i/>
          </w:rPr>
          <w:t xml:space="preserve"> </w:t>
        </w:r>
      </w:ins>
      <w:proofErr w:type="spellStart"/>
      <w:ins w:id="330" w:author="Alexandra Linz" w:date="2018-10-02T15:04:00Z">
        <w:r w:rsidR="003C2636">
          <w:rPr>
            <w:i/>
          </w:rPr>
          <w:t>alpina</w:t>
        </w:r>
        <w:proofErr w:type="spellEnd"/>
        <w:r w:rsidR="003C2636">
          <w:rPr>
            <w:i/>
          </w:rPr>
          <w:t>)</w:t>
        </w:r>
      </w:ins>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ins w:id="331" w:author="Alexandra Linz" w:date="2018-09-20T11:29:00Z">
        <w:r w:rsidR="0071096B">
          <w:t xml:space="preserve">However, an </w:t>
        </w:r>
        <w:proofErr w:type="spellStart"/>
        <w:r w:rsidR="0071096B" w:rsidRPr="0002485C">
          <w:rPr>
            <w:i/>
          </w:rPr>
          <w:t>Acidobacteria</w:t>
        </w:r>
        <w:proofErr w:type="spellEnd"/>
        <w:r w:rsidR="0071096B">
          <w:t xml:space="preserve"> MAG from the Trout Bog epilimnion also contained genes suggesting AAP, which </w:t>
        </w:r>
      </w:ins>
      <w:ins w:id="332" w:author="Alexandra Linz [2]" w:date="2018-10-16T10:54:00Z">
        <w:r w:rsidR="00AC5303">
          <w:t xml:space="preserve">to our knowledge </w:t>
        </w:r>
      </w:ins>
      <w:ins w:id="333" w:author="Alexandra Linz" w:date="2018-09-20T11:29:00Z">
        <w:r w:rsidR="0071096B">
          <w:t>has not previously been found in this phylum.</w:t>
        </w:r>
      </w:ins>
      <w:del w:id="334" w:author="Alexandra Linz" w:date="2018-09-20T11:29:00Z">
        <w:r w:rsidR="00495B23" w:rsidDel="0071096B">
          <w:delText>Unexpectedly, a</w:delText>
        </w:r>
        <w:r w:rsidR="00B844B8" w:rsidDel="0071096B">
          <w:delText xml:space="preserve">n </w:delText>
        </w:r>
        <w:r w:rsidRPr="0002485C" w:rsidDel="0071096B">
          <w:rPr>
            <w:i/>
          </w:rPr>
          <w:delText>Acidobacteria</w:delText>
        </w:r>
        <w:r w:rsidR="00B844B8" w:rsidDel="0071096B">
          <w:delText xml:space="preserve"> MAG</w:delText>
        </w:r>
        <w:r w:rsidDel="0071096B">
          <w:delText xml:space="preserve"> from the Trout Bog epilimnion also contained genes suggesting aerobic </w:delText>
        </w:r>
        <w:r w:rsidR="00C160CB" w:rsidDel="0071096B">
          <w:delText xml:space="preserve">anoxygenic </w:delText>
        </w:r>
        <w:r w:rsidDel="0071096B">
          <w:delText xml:space="preserve">phototrophy. </w:delText>
        </w:r>
      </w:del>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w:t>
      </w:r>
      <w:del w:id="335" w:author="Alexandra Linz [2]" w:date="2018-10-16T11:26:00Z">
        <w:r w:rsidDel="005B0D44">
          <w:delText xml:space="preserve">Lake </w:delText>
        </w:r>
      </w:del>
      <w:r>
        <w:t>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w:t>
      </w:r>
      <w:del w:id="336" w:author="Alexandra Linz [2]" w:date="2018-10-16T11:26:00Z">
        <w:r w:rsidDel="005B0D44">
          <w:delText xml:space="preserve">Lake </w:delText>
        </w:r>
      </w:del>
      <w:r>
        <w:t>Mendota.</w:t>
      </w:r>
    </w:p>
    <w:p w:rsidR="008853A5" w:rsidDel="00D8419C" w:rsidRDefault="00046BFF" w:rsidP="00DC3B2C">
      <w:pPr>
        <w:pStyle w:val="Heading2"/>
        <w:rPr>
          <w:del w:id="337" w:author="Alexandra Linz" w:date="2018-09-20T17:01:00Z"/>
        </w:rPr>
      </w:pPr>
      <w:bookmarkStart w:id="338" w:name="_p43k2jqbpxeg" w:colFirst="0" w:colLast="0"/>
      <w:bookmarkEnd w:id="338"/>
      <w:del w:id="339" w:author="Alexandra Linz" w:date="2018-09-20T14:01:00Z">
        <w:r w:rsidDel="00DF4C5B">
          <w:delText>Complex Carbon Degradation</w:delText>
        </w:r>
      </w:del>
      <w:ins w:id="340" w:author="Alexandra Linz" w:date="2018-09-20T14:01:00Z">
        <w:r w:rsidR="00DF4C5B">
          <w:t>Glycoside Hydrolases</w:t>
        </w:r>
      </w:ins>
    </w:p>
    <w:p w:rsidR="008853A5" w:rsidRDefault="00046BFF">
      <w:pPr>
        <w:pStyle w:val="Heading2"/>
        <w:pPrChange w:id="341" w:author="Alexandra Linz" w:date="2018-09-20T17:01:00Z">
          <w:pPr/>
        </w:pPrChange>
      </w:pPr>
      <w:del w:id="342" w:author="Alexandra Linz" w:date="2018-09-20T17:01:00Z">
        <w:r w:rsidDel="00D8419C">
          <w:tab/>
          <w:delText xml:space="preserve">Biopolymers in freshwater can be either autochthonous (produced within the lake, ex. algal polysaccharides) or allochthonous (imported from the surrounding landscape, ex. cellulose). </w:delText>
        </w:r>
        <w:r w:rsidR="00495B23" w:rsidDel="00D8419C">
          <w:delText>O</w:delText>
        </w:r>
        <w:r w:rsidDel="00D8419C">
          <w:delText xml:space="preserve">rganic carbon in freshwater is often classified as either autochthonous </w:delText>
        </w:r>
        <w:r w:rsidR="00495B23" w:rsidDel="00D8419C">
          <w:delText>or</w:delText>
        </w:r>
        <w:r w:rsidDel="00D8419C">
          <w:delText xml:space="preserve"> allochthonous carbon, </w:delText>
        </w:r>
        <w:r w:rsidR="00495B23" w:rsidDel="00D8419C">
          <w:delText xml:space="preserve">but </w:delText>
        </w:r>
        <w:r w:rsidDel="00D8419C">
          <w:delText xml:space="preserve">this distinction </w:delText>
        </w:r>
        <w:r w:rsidR="00495B23" w:rsidDel="00D8419C">
          <w:delText>ha</w:delText>
        </w:r>
        <w:r w:rsidDel="00D8419C">
          <w:delText xml:space="preserve">s </w:delText>
        </w:r>
        <w:r w:rsidR="00495B23" w:rsidDel="00D8419C">
          <w:delText>little relevance</w:delText>
        </w:r>
        <w:r w:rsidDel="00D8419C">
          <w:delText xml:space="preserve"> for organotrophic bacteria. For example, there is substantial overlap in the molecular composition of algal exudates,</w:delText>
        </w:r>
        <w:r w:rsidR="00CA5281" w:rsidDel="00D8419C">
          <w:delText xml:space="preserve"> </w:delText>
        </w:r>
        <w:r w:rsidDel="00D8419C">
          <w:delText>cellulose degradation intermediates, and photochemical degradation products</w:delText>
        </w:r>
        <w:r w:rsidR="00C160CB" w:rsidDel="00D8419C">
          <w:delText xml:space="preserve"> </w:delText>
        </w:r>
        <w:r w:rsidR="00C160CB" w:rsidDel="00D8419C">
          <w:fldChar w:fldCharType="begin" w:fldLock="1"/>
        </w:r>
        <w:r w:rsidR="00C160CB" w:rsidRPr="00D8419C" w:rsidDel="00D8419C">
          <w:del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w:delInstrText>
        </w:r>
        <w:r w:rsidR="00C160CB" w:rsidRPr="00136764" w:rsidDel="00D8419C">
          <w:delInstrText>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w:delInstrText>
        </w:r>
        <w:r w:rsidR="00C160CB" w:rsidRPr="003B25A9" w:rsidDel="00D8419C">
          <w:delInstrText>nic, formic, and acetic acid exceeded bacterial carbon production, sometimes by more than one order of magnitude. This implies that carboxylic acids were major bacterioplankton substrates. Nevertheless, under natural sunlight at the lake surface, microbial</w:delInstrText>
        </w:r>
        <w:r w:rsidR="00C160CB" w:rsidRPr="006F4AD1" w:rsidDel="00D8419C">
          <w:delInstrText xml:space="preserve">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w:delInstrText>
        </w:r>
        <w:r w:rsidR="00C160CB" w:rsidRPr="00D8419C" w:rsidDel="00D8419C">
          <w:delInstrText>-particle"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delInstrText>
        </w:r>
        <w:r w:rsidR="00C160CB" w:rsidDel="00D8419C">
          <w:fldChar w:fldCharType="separate"/>
        </w:r>
        <w:r w:rsidR="00C160CB" w:rsidRPr="00D8419C" w:rsidDel="00D8419C">
          <w:rPr>
            <w:noProof/>
          </w:rPr>
          <w:delText>(Bertilsson &amp; Tranvik, 1998; Ramanan et al., 2015)</w:delText>
        </w:r>
        <w:r w:rsidR="00C160CB" w:rsidDel="00D8419C">
          <w:fldChar w:fldCharType="end"/>
        </w:r>
        <w:r w:rsidDel="00D8419C">
          <w:delText xml:space="preserve">. One-carbon compounds such as methane are produced in the lake (therefore autochthonous), but they are </w:delText>
        </w:r>
        <w:r w:rsidR="00495B23" w:rsidDel="00D8419C">
          <w:delText>also</w:delText>
        </w:r>
        <w:r w:rsidDel="00D8419C">
          <w:delText xml:space="preserve"> produced from decomposition of allochthonous carbon. We therefore found it more informative to categorize the carbon degradation pathways observed in our dataset by type of metabolism rather than carbon </w:delText>
        </w:r>
        <w:r w:rsidR="00B844B8" w:rsidDel="00D8419C">
          <w:delText>origin</w:delText>
        </w:r>
        <w:r w:rsidDel="00D8419C">
          <w:delText>.</w:delText>
        </w:r>
      </w:del>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lastRenderedPageBreak/>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w:t>
      </w:r>
      <w:ins w:id="343" w:author="Alexandra Linz" w:date="2018-09-20T11:33:00Z">
        <w:r w:rsidR="008C1799">
          <w:t xml:space="preserve">However, it is important to keep in mind that GHs can also play structural roles in microbial cells in addition to the degradation of complex carbon </w:t>
        </w:r>
      </w:ins>
      <w:ins w:id="344" w:author="Alexandra Linz" w:date="2018-09-20T11:34:00Z">
        <w:r w:rsidR="008C1799">
          <w:t xml:space="preserve">substrates </w:t>
        </w:r>
      </w:ins>
      <w:ins w:id="345" w:author="Alexandra Linz" w:date="2018-09-20T11:33:00Z">
        <w:r w:rsidR="008C1799">
          <w:fldChar w:fldCharType="begin" w:fldLock="1"/>
        </w:r>
        <w:r w:rsidR="008C1799">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1997)"},"properties":{"noteIndex":0},"schema":"https://github.com/citation-style-language/schema/raw/master/csl-citation.json"}</w:instrText>
        </w:r>
        <w:r w:rsidR="008C1799">
          <w:fldChar w:fldCharType="separate"/>
        </w:r>
        <w:r w:rsidR="008C1799" w:rsidRPr="00F8701D">
          <w:rPr>
            <w:noProof/>
          </w:rPr>
          <w:t>(Henrissat &amp; Davies, 1997)</w:t>
        </w:r>
        <w:r w:rsidR="008C1799">
          <w:fldChar w:fldCharType="end"/>
        </w:r>
        <w:r w:rsidR="008C1799">
          <w:t xml:space="preserve">. </w:t>
        </w:r>
      </w:ins>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w:t>
      </w:r>
      <w:del w:id="346" w:author="Alexandra Linz [2]" w:date="2018-10-16T11:27:00Z">
        <w:r w:rsidR="00046BFF" w:rsidDel="005B0D44">
          <w:delText xml:space="preserve">Lake </w:delText>
        </w:r>
      </w:del>
      <w:r w:rsidR="00046BFF">
        <w:t xml:space="preserve">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xml:space="preserve">. </w:t>
      </w:r>
      <w:ins w:id="347" w:author="Alexandra Linz" w:date="2018-09-20T17:01:00Z">
        <w:r w:rsidR="00D8419C">
          <w:t>W</w:t>
        </w:r>
      </w:ins>
      <w:del w:id="348" w:author="Alexandra Linz" w:date="2018-09-20T17:01:00Z">
        <w:r w:rsidR="00046BFF" w:rsidDel="00D8419C">
          <w:delText>Here, w</w:delText>
        </w:r>
      </w:del>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Del="008C1799" w:rsidRDefault="00046BFF">
      <w:pPr>
        <w:rPr>
          <w:del w:id="349" w:author="Alexandra Linz" w:date="2018-09-20T11:36:00Z"/>
        </w:rPr>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ins w:id="350" w:author="Alexandra Linz [2]" w:date="2018-10-16T11:30:00Z">
        <w:r w:rsidR="005B0D44">
          <w:t>, Data S7</w:t>
        </w:r>
      </w:ins>
      <w:r w:rsidR="00C160CB">
        <w:t>)</w:t>
      </w:r>
      <w:r>
        <w:t xml:space="preserve">. </w:t>
      </w:r>
      <w:r w:rsidR="00D04A5D">
        <w:t>Our GH coding density metric was significantly correlated with the diversity of GHs identified (r</w:t>
      </w:r>
      <w:r w:rsidR="00D04A5D">
        <w:rPr>
          <w:vertAlign w:val="superscript"/>
        </w:rPr>
        <w:t>2</w:t>
      </w:r>
      <w:r w:rsidR="00D04A5D">
        <w:t>= 0.</w:t>
      </w:r>
      <w:ins w:id="351" w:author="Alexandra Linz" w:date="2018-09-20T11:36:00Z">
        <w:r w:rsidR="008C1799">
          <w:t>92</w:t>
        </w:r>
      </w:ins>
      <w:del w:id="352" w:author="Alexandra Linz" w:date="2018-09-20T11:36:00Z">
        <w:r w:rsidR="00D04A5D" w:rsidDel="008C1799">
          <w:delText>39</w:delText>
        </w:r>
      </w:del>
      <w:r w:rsidR="00D04A5D">
        <w:t xml:space="preserve">, p </w:t>
      </w:r>
      <w:ins w:id="353" w:author="Alexandra Linz" w:date="2018-09-24T15:27:00Z">
        <w:r w:rsidR="006F4AD1">
          <w:t>&lt;</w:t>
        </w:r>
      </w:ins>
      <w:del w:id="354" w:author="Alexandra Linz" w:date="2018-09-24T15:27:00Z">
        <w:r w:rsidR="00D04A5D" w:rsidDel="006F4AD1">
          <w:delText>=</w:delText>
        </w:r>
      </w:del>
      <w:r w:rsidR="00D04A5D">
        <w:t xml:space="preserve"> </w:t>
      </w:r>
      <w:ins w:id="355" w:author="Alexandra Linz" w:date="2018-09-24T14:58:00Z">
        <w:r w:rsidR="00136764">
          <w:t>2.2</w:t>
        </w:r>
      </w:ins>
      <w:del w:id="356" w:author="Alexandra Linz" w:date="2018-09-24T14:58:00Z">
        <w:r w:rsidR="00D04A5D" w:rsidDel="00136764">
          <w:delText>4.5</w:delText>
        </w:r>
      </w:del>
      <w:r w:rsidR="00D04A5D">
        <w:t>x10</w:t>
      </w:r>
      <w:r w:rsidR="00D04A5D" w:rsidRPr="004C3850">
        <w:rPr>
          <w:vertAlign w:val="superscript"/>
        </w:rPr>
        <w:t>-</w:t>
      </w:r>
      <w:ins w:id="357" w:author="Alexandra Linz" w:date="2018-09-24T14:59:00Z">
        <w:r w:rsidR="00136764">
          <w:rPr>
            <w:vertAlign w:val="superscript"/>
          </w:rPr>
          <w:t>16</w:t>
        </w:r>
      </w:ins>
      <w:del w:id="358" w:author="Alexandra Linz" w:date="2018-09-24T14:59:00Z">
        <w:r w:rsidR="00D04A5D" w:rsidRPr="004C3850" w:rsidDel="00136764">
          <w:rPr>
            <w:vertAlign w:val="superscript"/>
          </w:rPr>
          <w:delText>8</w:delText>
        </w:r>
      </w:del>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ins w:id="359" w:author="Alexandra Linz" w:date="2018-09-20T11:53:00Z">
        <w:r w:rsidR="00004F6F">
          <w:t xml:space="preserve">Members of </w:t>
        </w:r>
        <w:proofErr w:type="spellStart"/>
        <w:r w:rsidR="00004F6F">
          <w:rPr>
            <w:i/>
          </w:rPr>
          <w:t>Verrucomicrobia</w:t>
        </w:r>
        <w:proofErr w:type="spellEnd"/>
        <w:r w:rsidR="00004F6F">
          <w:rPr>
            <w:i/>
          </w:rPr>
          <w:t xml:space="preserve"> </w:t>
        </w:r>
        <w:r w:rsidR="00004F6F">
          <w:t xml:space="preserve">have been previously identified as potential polysaccharide degraders in freshwater, although our coding densities for this phylum are higher than others reported </w:t>
        </w:r>
        <w:r w:rsidR="00004F6F">
          <w:fldChar w:fldCharType="begin" w:fldLock="1"/>
        </w:r>
        <w:r w:rsidR="00004F6F">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2012a)"},"properties":{"noteIndex":0},"schema":"https://github.com/citation-style-language/schema/raw/master/csl-citation.json"}</w:instrText>
        </w:r>
        <w:r w:rsidR="00004F6F">
          <w:fldChar w:fldCharType="separate"/>
        </w:r>
        <w:r w:rsidR="00004F6F" w:rsidRPr="00FD6307">
          <w:rPr>
            <w:noProof/>
          </w:rPr>
          <w:t>(Martinez-Garcia et al., 2012a)</w:t>
        </w:r>
        <w:r w:rsidR="00004F6F">
          <w:fldChar w:fldCharType="end"/>
        </w:r>
        <w:r w:rsidR="00004F6F">
          <w:t>. This may be due to differences in trophic status between our lakes and those previously studied, or it may be that MAGs capture more pan-genomic content than isolate</w:t>
        </w:r>
      </w:ins>
      <w:ins w:id="360" w:author="Alexandra Linz" w:date="2018-09-20T11:55:00Z">
        <w:r w:rsidR="00004F6F">
          <w:t xml:space="preserve"> </w:t>
        </w:r>
      </w:ins>
      <w:ins w:id="361" w:author="Alexandra Linz" w:date="2018-09-20T11:53:00Z">
        <w:r w:rsidR="00004F6F">
          <w:t xml:space="preserve">or single amplified genomes. </w:t>
        </w:r>
      </w:ins>
      <w:r>
        <w:t xml:space="preserve">In concordance with their ability to hydrolytically degrade </w:t>
      </w:r>
      <w:r>
        <w:lastRenderedPageBreak/>
        <w:t xml:space="preserve">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pPr>
        <w:pPrChange w:id="362" w:author="Alexandra Linz" w:date="2018-09-20T11:36:00Z">
          <w:pPr>
            <w:ind w:firstLine="720"/>
          </w:pPr>
        </w:pPrChange>
      </w:pPr>
      <w:del w:id="363" w:author="Alexandra Linz" w:date="2018-09-20T11:36:00Z">
        <w:r w:rsidDel="008C1799">
          <w:delText>We identified g</w:delText>
        </w:r>
        <w:r w:rsidR="004C3850" w:rsidDel="008C1799">
          <w:delText>enes encoding for s</w:delText>
        </w:r>
        <w:r w:rsidR="00046BFF" w:rsidDel="008C1799">
          <w:delText xml:space="preserve">everal </w:delText>
        </w:r>
        <w:r w:rsidR="000640AD" w:rsidDel="008C1799">
          <w:delText>GH</w:delText>
        </w:r>
        <w:r w:rsidR="00046BFF" w:rsidDel="008C1799">
          <w:delText xml:space="preserve"> families in MAGs from </w:delText>
        </w:r>
        <w:r w:rsidDel="008C1799">
          <w:delText>all lake environments</w:delText>
        </w:r>
        <w:r w:rsidR="00046BFF" w:rsidDel="008C1799">
          <w:delText xml:space="preserve">. Starting with the most </w:delText>
        </w:r>
        <w:r w:rsidDel="008C1799">
          <w:delText>frequently observed in MAGS from all sites</w:delText>
        </w:r>
        <w:r w:rsidR="00046BFF" w:rsidDel="008C1799">
          <w:delText xml:space="preserve">, these included GH109 (alpha-N-acetylgalactosaminidase), GH74 (endoglucanase), and GH23 (soluble lytic transglycosylase). </w:delText>
        </w:r>
        <w:r w:rsidR="004C3850" w:rsidDel="008C1799">
          <w:delText xml:space="preserve">However, previous research </w:delText>
        </w:r>
        <w:r w:rsidR="00C70A26" w:rsidDel="008C1799">
          <w:delText>has found that the abundance of genes annotated as GH109 by dbCAN may be an overestimate of this gene family</w:delText>
        </w:r>
        <w:r w:rsidR="004C3850" w:rsidDel="008C1799">
          <w:delText xml:space="preserve"> </w:delText>
        </w:r>
        <w:r w:rsidR="004C3850" w:rsidDel="008C1799">
          <w:fldChar w:fldCharType="begin" w:fldLock="1"/>
        </w:r>
        <w:r w:rsidR="004C3850" w:rsidRPr="008C1799" w:rsidDel="008C1799">
          <w:del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delInstrText>
        </w:r>
        <w:r w:rsidR="004C3850" w:rsidDel="008C1799">
          <w:fldChar w:fldCharType="separate"/>
        </w:r>
        <w:r w:rsidR="004C3850" w:rsidRPr="008C1799" w:rsidDel="008C1799">
          <w:rPr>
            <w:noProof/>
          </w:rPr>
          <w:delText>(He et al., 2017)</w:delText>
        </w:r>
        <w:r w:rsidR="004C3850" w:rsidDel="008C1799">
          <w:fldChar w:fldCharType="end"/>
        </w:r>
        <w:r w:rsidDel="008C1799">
          <w:delText>; therefore, we prefer not to speculate on the relative importance of GH family annotations in our MAGs based on observation frequency</w:delText>
        </w:r>
        <w:r w:rsidR="004C3850" w:rsidDel="008C1799">
          <w:delText xml:space="preserve">. </w:delText>
        </w:r>
        <w:r w:rsidR="00046BFF" w:rsidDel="008C1799">
          <w:delText xml:space="preserve">Lake Mendota contained unique </w:delText>
        </w:r>
        <w:r w:rsidR="000640AD" w:rsidDel="008C1799">
          <w:delText>GHs</w:delText>
        </w:r>
        <w:r w:rsidR="00046BFF" w:rsidDel="008C1799">
          <w:delText xml:space="preserve"> belonging to the family GH13</w:delText>
        </w:r>
        <w:r w:rsidR="004C3850" w:rsidDel="008C1799">
          <w:delText xml:space="preserve"> (alpha-glucoside)</w:delText>
        </w:r>
        <w:r w:rsidR="00046BFF" w:rsidDel="008C1799">
          <w:delText xml:space="preserve">. The only unique </w:delText>
        </w:r>
        <w:r w:rsidR="000640AD" w:rsidDel="008C1799">
          <w:delText>GH</w:delText>
        </w:r>
        <w:r w:rsidR="00046BFF" w:rsidDel="008C1799">
          <w:delText xml:space="preserve"> </w:delText>
        </w:r>
        <w:r w:rsidDel="008C1799">
          <w:delText xml:space="preserve">found </w:delText>
        </w:r>
        <w:r w:rsidR="00046BFF" w:rsidDel="008C1799">
          <w:delText>in Trout Bog</w:delText>
        </w:r>
        <w:r w:rsidDel="008C1799">
          <w:delText>’s</w:delText>
        </w:r>
        <w:r w:rsidR="00046BFF" w:rsidDel="008C1799">
          <w:delText xml:space="preserve"> epilimnion was GH62, a putative arabinofuranosidase. </w:delText>
        </w:r>
        <w:r w:rsidDel="008C1799">
          <w:delText>Trout Bog’s</w:delText>
        </w:r>
        <w:r w:rsidR="00046BFF" w:rsidDel="008C1799">
          <w:delText xml:space="preserve"> hypolimnion contained many more unique enzymes, the most abundant of which were GH129 (alpha-N-acetylgalactosaminidase), GH89 (alpha-N-acetylglucosaminidase), GH43_12 (xylosidase/arabinosidase), GH44 (beta-mannanase/endo-beta-1,4-glucanase), GH66 (dextranase), and GH67 (alpha-glucuronidase). </w:delText>
        </w:r>
      </w:del>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D8419C" w:rsidRDefault="00046BFF" w:rsidP="00DC3B2C">
      <w:pPr>
        <w:rPr>
          <w:ins w:id="364" w:author="Alexandra Linz" w:date="2018-09-20T17:02:00Z"/>
        </w:rPr>
      </w:pPr>
      <w:r>
        <w:tab/>
        <w:t xml:space="preserve">Freshwater microbes are exposed to a great variety of low-complexity carbon sources such as carbohydrates, carboxylic acids, and </w:t>
      </w:r>
      <w:ins w:id="365" w:author="Alexandra Linz" w:date="2018-10-01T14:15:00Z">
        <w:r w:rsidR="00B80701">
          <w:t>single</w:t>
        </w:r>
      </w:ins>
      <w:del w:id="366" w:author="Alexandra Linz" w:date="2018-10-01T14:15:00Z">
        <w:r w:rsidDel="00B80701">
          <w:delText>one</w:delText>
        </w:r>
      </w:del>
      <w:r>
        <w:t>-carbon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w:t>
      </w:r>
      <w:del w:id="367" w:author="Alexandra Linz" w:date="2018-09-20T17:02:00Z">
        <w:r w:rsidDel="00D8419C">
          <w:delText xml:space="preserve"> </w:delText>
        </w:r>
      </w:del>
    </w:p>
    <w:p w:rsidR="008853A5" w:rsidDel="00D8419C" w:rsidRDefault="00046BFF" w:rsidP="00DC3B2C">
      <w:pPr>
        <w:rPr>
          <w:del w:id="368" w:author="Alexandra Linz" w:date="2018-09-20T17:02:00Z"/>
        </w:rPr>
      </w:pPr>
      <w:del w:id="369" w:author="Alexandra Linz" w:date="2018-09-20T17:02:00Z">
        <w:r w:rsidDel="00D8419C">
          <w:delText xml:space="preserve">Genes encoding enzymes in the glyoxylate cycle, a truncated version of the TCA cycle that is used to produce biosynthetic intermediates and </w:delText>
        </w:r>
        <w:r w:rsidR="00DE2F1A" w:rsidDel="00D8419C">
          <w:delText>bypass decarboxylation steps</w:delText>
        </w:r>
        <w:r w:rsidDel="00D8419C">
          <w:delText xml:space="preserve">, were observed in </w:delText>
        </w:r>
        <w:r w:rsidRPr="00C70A26" w:rsidDel="00D8419C">
          <w:rPr>
            <w:i/>
          </w:rPr>
          <w:delText>Alphaproteobacteria</w:delText>
        </w:r>
        <w:r w:rsidDel="00D8419C">
          <w:delText xml:space="preserve"> and </w:delText>
        </w:r>
        <w:r w:rsidRPr="00C70A26" w:rsidDel="00D8419C">
          <w:rPr>
            <w:i/>
          </w:rPr>
          <w:delText>Chlamydiae</w:delText>
        </w:r>
        <w:r w:rsidDel="00D8419C">
          <w:delText xml:space="preserve"> in Lake Mendota and </w:delText>
        </w:r>
        <w:r w:rsidRPr="00C70A26" w:rsidDel="00D8419C">
          <w:rPr>
            <w:i/>
          </w:rPr>
          <w:delText>Acidobacteria</w:delText>
        </w:r>
        <w:r w:rsidDel="00D8419C">
          <w:delText xml:space="preserve"> and </w:delText>
        </w:r>
        <w:r w:rsidRPr="00C70A26" w:rsidDel="00D8419C">
          <w:rPr>
            <w:i/>
          </w:rPr>
          <w:delText>Betaproteobacteria</w:delText>
        </w:r>
        <w:r w:rsidDel="00D8419C">
          <w:delText xml:space="preserve"> in Trout Bog. </w:delText>
        </w:r>
        <w:r w:rsidR="00DE2F1A" w:rsidDel="00D8419C">
          <w:delText>This may indicate an adaptation to reduce carbon demand in these populations.</w:delText>
        </w:r>
      </w:del>
    </w:p>
    <w:p w:rsidR="00180C4D" w:rsidRDefault="00046BFF" w:rsidP="00DC3B2C">
      <w:pPr>
        <w:rPr>
          <w:ins w:id="370" w:author="Alexandra Linz" w:date="2018-09-20T10:40:00Z"/>
        </w:rPr>
      </w:pPr>
      <w:r>
        <w:tab/>
      </w:r>
      <w:ins w:id="371" w:author="Alexandra Linz" w:date="2018-09-20T10:39:00Z">
        <w:r w:rsidR="00180C4D">
          <w:t>We investigated the types of cytochrome oxidases encoded in our MAGs to compare oxidative phosphorylation between lakes and l</w:t>
        </w:r>
      </w:ins>
      <w:ins w:id="372" w:author="Alexandra Linz" w:date="2018-10-11T08:31:00Z">
        <w:r w:rsidR="000F1720">
          <w:t>a</w:t>
        </w:r>
      </w:ins>
      <w:del w:id="373" w:author="Alexandra Linz" w:date="2018-09-20T10:39:00Z">
        <w:r w:rsidR="00180C4D" w:rsidDel="00D8419C">
          <w:delText>a</w:delText>
        </w:r>
      </w:del>
      <w:ins w:id="374" w:author="Alexandra Linz" w:date="2018-09-20T17:02:00Z">
        <w:r w:rsidR="00180C4D">
          <w:t>y</w:t>
        </w:r>
      </w:ins>
      <w:ins w:id="375" w:author="Alexandra Linz" w:date="2018-09-20T10:39:00Z">
        <w:r w:rsidR="00180C4D">
          <w:t xml:space="preserve">ers </w:t>
        </w:r>
      </w:ins>
      <w:del w:id="376" w:author="Alexandra Linz" w:date="2018-09-20T10:39:00Z">
        <w:r w:rsidR="00DE2F1A" w:rsidDel="00180C4D">
          <w:delText>O</w:delText>
        </w:r>
        <w:r w:rsidDel="00180C4D">
          <w:delText xml:space="preserve">xidative phosphorylation is an important part of central metabolism for aerobic bacteria, </w:delText>
        </w:r>
        <w:r w:rsidR="00DE2F1A" w:rsidDel="00180C4D">
          <w:delText xml:space="preserve">so </w:delText>
        </w:r>
        <w:r w:rsidDel="00180C4D">
          <w:delText>we investigated the types of cytochrome</w:delText>
        </w:r>
        <w:r w:rsidR="004C3850" w:rsidDel="00180C4D">
          <w:delText xml:space="preserve"> oxidases</w:delText>
        </w:r>
        <w:r w:rsidDel="00180C4D">
          <w:delText xml:space="preserve"> encoded in our MAGs </w:delText>
        </w:r>
      </w:del>
      <w:r>
        <w:t>(Fig</w:t>
      </w:r>
      <w:r w:rsidR="00E067DC">
        <w:t>ure</w:t>
      </w:r>
      <w:r w:rsidR="00CE56F8">
        <w:t xml:space="preserve"> 2</w:t>
      </w:r>
      <w:ins w:id="377" w:author="Alexandra Linz [2]" w:date="2018-10-16T11:31:00Z">
        <w:r w:rsidR="005B0D44">
          <w:t>, Data S6</w:t>
        </w:r>
      </w:ins>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ins w:id="378" w:author="Alexandra Linz" w:date="2018-09-20T10:39:00Z">
        <w:r w:rsidR="00180C4D">
          <w:t>.</w:t>
        </w:r>
      </w:ins>
      <w:del w:id="379" w:author="Alexandra Linz" w:date="2018-09-20T10:39:00Z">
        <w:r w:rsidDel="00180C4D">
          <w:delText>,</w:delText>
        </w:r>
      </w:del>
      <w:r>
        <w:t xml:space="preserve"> </w:t>
      </w:r>
      <w:ins w:id="380" w:author="Alexandra Linz" w:date="2018-09-20T10:39:00Z">
        <w:r w:rsidR="00180C4D">
          <w:t>T</w:t>
        </w:r>
      </w:ins>
      <w:del w:id="381" w:author="Alexandra Linz" w:date="2018-09-20T10:39:00Z">
        <w:r w:rsidR="00DE2F1A" w:rsidDel="00180C4D">
          <w:delText xml:space="preserve">so </w:delText>
        </w:r>
        <w:r w:rsidDel="00180C4D">
          <w:delText>t</w:delText>
        </w:r>
      </w:del>
      <w:r>
        <w:t>he presence of genes encoding both types suggests the flexibility to operate under a range of oxygen concentrations.</w:t>
      </w:r>
      <w:del w:id="382" w:author="Alexandra Linz" w:date="2018-09-20T10:40:00Z">
        <w:r w:rsidDel="00180C4D">
          <w:delText xml:space="preserve"> </w:delText>
        </w:r>
      </w:del>
    </w:p>
    <w:p w:rsidR="008853A5" w:rsidDel="00180C4D" w:rsidRDefault="00046BFF" w:rsidP="00DC3B2C">
      <w:pPr>
        <w:rPr>
          <w:del w:id="383" w:author="Alexandra Linz" w:date="2018-09-20T10:40:00Z"/>
        </w:rPr>
      </w:pPr>
      <w:del w:id="384" w:author="Alexandra Linz" w:date="2018-09-20T10:40:00Z">
        <w:r w:rsidDel="00180C4D">
          <w:delText>Of the quinol-based cytochrome</w:delText>
        </w:r>
        <w:r w:rsidR="004C3850" w:rsidDel="00180C4D">
          <w:delText xml:space="preserve"> oxidases</w:delText>
        </w:r>
        <w:r w:rsidDel="00180C4D">
          <w:delText xml:space="preserve">, genes encoding cytochrome d </w:delText>
        </w:r>
        <w:r w:rsidR="004C3850" w:rsidDel="00180C4D">
          <w:delText xml:space="preserve">oxidase </w:delText>
        </w:r>
        <w:r w:rsidDel="00180C4D">
          <w:delText>were most often observed in MAGs from Trout Bog</w:delText>
        </w:r>
        <w:r w:rsidR="00DE2F1A" w:rsidDel="00180C4D">
          <w:delText>’s hypolimnion</w:delText>
        </w:r>
        <w:r w:rsidDel="00180C4D">
          <w:delText xml:space="preserve">, while cytochrome aa3-600 was found only in MAGs classified as </w:delText>
        </w:r>
        <w:r w:rsidRPr="00C70A26" w:rsidDel="00180C4D">
          <w:rPr>
            <w:i/>
          </w:rPr>
          <w:delText>Bacteroidetes</w:delText>
        </w:r>
        <w:r w:rsidDel="00180C4D">
          <w:delText xml:space="preserve"> and </w:delText>
        </w:r>
        <w:r w:rsidRPr="00C70A26" w:rsidDel="00180C4D">
          <w:rPr>
            <w:i/>
          </w:rPr>
          <w:delText>Betaproteobacteria</w:delText>
        </w:r>
        <w:r w:rsidDel="00180C4D">
          <w:delText xml:space="preserve"> </w:delText>
        </w:r>
        <w:r w:rsidR="00DE2F1A" w:rsidDel="00180C4D">
          <w:delText>from</w:delText>
        </w:r>
        <w:r w:rsidDel="00180C4D">
          <w:delText xml:space="preserve"> Trout Bog</w:delText>
        </w:r>
        <w:r w:rsidR="00DE2F1A" w:rsidDel="00180C4D">
          <w:delText>’s</w:delText>
        </w:r>
        <w:r w:rsidDel="00180C4D">
          <w:delText xml:space="preserve"> epilimnion. Cytochrome o </w:delText>
        </w:r>
        <w:r w:rsidR="004C3850" w:rsidDel="00180C4D">
          <w:delText xml:space="preserve">oxidase </w:delText>
        </w:r>
        <w:r w:rsidDel="00180C4D">
          <w:delText xml:space="preserve">was observed only in a </w:delText>
        </w:r>
        <w:r w:rsidRPr="00C70A26" w:rsidDel="00180C4D">
          <w:rPr>
            <w:i/>
          </w:rPr>
          <w:delText>Chlamydia</w:delText>
        </w:r>
        <w:r w:rsidDel="00180C4D">
          <w:delText xml:space="preserve"> MAG from Lake Mendota. Alternative complex III was identified in MAGs of </w:delText>
        </w:r>
        <w:r w:rsidRPr="00C70A26" w:rsidDel="00180C4D">
          <w:rPr>
            <w:i/>
          </w:rPr>
          <w:delText>Verrucomicrobia</w:delText>
        </w:r>
        <w:r w:rsidDel="00180C4D">
          <w:delText xml:space="preserve"> </w:delText>
        </w:r>
        <w:r w:rsidR="00DE2F1A" w:rsidDel="00180C4D">
          <w:delText>in all sites</w:delText>
        </w:r>
        <w:r w:rsidDel="00180C4D">
          <w:delText xml:space="preserve">, in </w:delText>
        </w:r>
        <w:r w:rsidRPr="00C70A26" w:rsidDel="00180C4D">
          <w:rPr>
            <w:i/>
          </w:rPr>
          <w:delText>Acidobacteria</w:delText>
        </w:r>
        <w:r w:rsidDel="00180C4D">
          <w:delText xml:space="preserve"> </w:delText>
        </w:r>
        <w:r w:rsidR="00DE2F1A" w:rsidDel="00180C4D">
          <w:delText>from</w:delText>
        </w:r>
        <w:r w:rsidDel="00180C4D">
          <w:delText xml:space="preserve"> Trout Bog (both layers), and in </w:delText>
        </w:r>
        <w:r w:rsidRPr="00C70A26" w:rsidDel="00180C4D">
          <w:rPr>
            <w:i/>
          </w:rPr>
          <w:delText>Bacteroidetes</w:delText>
        </w:r>
        <w:r w:rsidDel="00180C4D">
          <w:delText xml:space="preserve"> and </w:delText>
        </w:r>
        <w:r w:rsidRPr="00C70A26" w:rsidDel="00180C4D">
          <w:rPr>
            <w:i/>
          </w:rPr>
          <w:delText>Planctomycetes</w:delText>
        </w:r>
        <w:r w:rsidDel="00180C4D">
          <w:delText xml:space="preserve"> </w:delText>
        </w:r>
        <w:r w:rsidR="00DE2F1A" w:rsidDel="00180C4D">
          <w:delText>from</w:delText>
        </w:r>
        <w:r w:rsidDel="00180C4D">
          <w:delText xml:space="preserve"> Lake Mendota.</w:delText>
        </w:r>
      </w:del>
    </w:p>
    <w:p w:rsidR="008853A5" w:rsidRDefault="00046BFF" w:rsidP="00DC3B2C">
      <w:r>
        <w:tab/>
        <w:t xml:space="preserve">Similarly, hydrogen metabolism can influence </w:t>
      </w:r>
      <w:ins w:id="385" w:author="Alexandra Linz" w:date="2018-09-20T17:02:00Z">
        <w:r w:rsidR="00D8419C">
          <w:t xml:space="preserve">and be influenced by </w:t>
        </w:r>
      </w:ins>
      <w:r>
        <w:t>other aspects of</w:t>
      </w:r>
      <w:del w:id="386" w:author="Alexandra Linz" w:date="2018-10-01T14:16:00Z">
        <w:r w:rsidDel="00B80701">
          <w:delText xml:space="preserve"> </w:delText>
        </w:r>
      </w:del>
      <w:del w:id="387" w:author="Alexandra Linz" w:date="2018-10-01T14:15:00Z">
        <w:r w:rsidDel="00B80701">
          <w:delText>a microbe’s</w:delText>
        </w:r>
      </w:del>
      <w:r>
        <w:t xml:space="preserve"> nutrient usage. Iron-only hydrogenases were found p</w:t>
      </w:r>
      <w:ins w:id="388" w:author="Alexandra Linz" w:date="2018-10-11T08:31:00Z">
        <w:r w:rsidR="000F1720">
          <w:t>r</w:t>
        </w:r>
      </w:ins>
      <w:del w:id="389" w:author="Unknown">
        <w:r w:rsidDel="00180C4D">
          <w:delText>r</w:delText>
        </w:r>
      </w:del>
      <w:ins w:id="390" w:author="Alexandra Linz" w:date="2018-09-20T10:40:00Z">
        <w:r>
          <w:t>i</w:t>
        </w:r>
      </w:ins>
      <w:r>
        <w:t>marily in MAGs from Trout Bog’s hypolimnion (</w:t>
      </w:r>
      <w:r w:rsidR="00CE56F8">
        <w:t xml:space="preserve">Figure </w:t>
      </w:r>
      <w:ins w:id="391" w:author="Alexandra Linz [2]" w:date="2018-10-16T11:31:00Z">
        <w:r w:rsidR="005B0D44">
          <w:t>1</w:t>
        </w:r>
      </w:ins>
      <w:del w:id="392" w:author="Alexandra Linz [2]" w:date="2018-10-16T11:31:00Z">
        <w:r w:rsidR="00CE56F8" w:rsidDel="005B0D44">
          <w:delText>2</w:delText>
        </w:r>
      </w:del>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ins w:id="393" w:author="Alexandra Linz" w:date="2018-09-20T10:40:00Z">
        <w:r w:rsidR="00180C4D">
          <w:t xml:space="preserve">. </w:t>
        </w:r>
      </w:ins>
      <w:del w:id="394" w:author="Alexandra Linz" w:date="2018-09-20T10:40:00Z">
        <w:r w:rsidDel="00180C4D">
          <w:delText xml:space="preserve"> and </w:delText>
        </w:r>
        <w:r w:rsidR="00DE2F1A" w:rsidDel="00180C4D">
          <w:delText>the</w:delText>
        </w:r>
        <w:r w:rsidDel="00180C4D">
          <w:delText xml:space="preserve"> higher observations of marker genes </w:delText>
        </w:r>
        <w:r w:rsidR="00DE2F1A" w:rsidDel="00180C4D">
          <w:delText>for</w:delText>
        </w:r>
        <w:r w:rsidDel="00180C4D">
          <w:delText xml:space="preserve"> iron-only hydrogenases in the hypolimnion site. Genes encoding [Ni-Fe] hydrogenases of groups 1 and 2, involved in hydrogen uptake, sensing, and nitrogen fixation, were found at significantly different frequency in all sites with the exceptions of group 2a in </w:delText>
        </w:r>
        <w:r w:rsidR="00DE2F1A" w:rsidDel="00180C4D">
          <w:delText>Lake</w:delText>
        </w:r>
        <w:r w:rsidDel="00180C4D">
          <w:delText xml:space="preserve"> Mendota and Trout Bog</w:delText>
        </w:r>
        <w:r w:rsidR="00DE2F1A" w:rsidDel="00180C4D">
          <w:delText>’s</w:delText>
        </w:r>
        <w:r w:rsidDel="00180C4D">
          <w:delText xml:space="preserve"> epilimnion and group 2b in </w:delText>
        </w:r>
        <w:r w:rsidR="00DE2F1A" w:rsidDel="00180C4D">
          <w:delText>both layers of</w:delText>
        </w:r>
        <w:r w:rsidDel="00180C4D">
          <w:delText xml:space="preserve"> Trout Bog. </w:delText>
        </w:r>
        <w:r w:rsidR="000F405C" w:rsidDel="00180C4D">
          <w:delText>Genes encoding these hydrogenases</w:delText>
        </w:r>
        <w:r w:rsidDel="00180C4D">
          <w:delText xml:space="preserve"> were widespread in MAGs from </w:delText>
        </w:r>
        <w:r w:rsidR="00DE2F1A" w:rsidDel="00180C4D">
          <w:delText>Trout Bog’s hypolimion</w:delText>
        </w:r>
        <w:r w:rsidDel="00180C4D">
          <w:delText xml:space="preserve">, found only in </w:delText>
        </w:r>
        <w:r w:rsidRPr="00BF2DF6" w:rsidDel="00180C4D">
          <w:rPr>
            <w:i/>
          </w:rPr>
          <w:delText>Chlorobiales</w:delText>
        </w:r>
        <w:r w:rsidDel="00180C4D">
          <w:delText xml:space="preserve"> MAGs in </w:delText>
        </w:r>
        <w:r w:rsidR="00DE2F1A" w:rsidDel="00180C4D">
          <w:delText>Trout Bog’s</w:delText>
        </w:r>
        <w:r w:rsidDel="00180C4D">
          <w:delText xml:space="preserve"> epilimnion, and rarely observed in MAGs from Lake Mendota. </w:delText>
        </w:r>
      </w:del>
      <w:r>
        <w:t xml:space="preserve">Group 3 [Ni-Fe] hydrogenases were detected </w:t>
      </w:r>
      <w:r w:rsidR="000F405C">
        <w:t>differentially</w:t>
      </w:r>
      <w:r>
        <w:t xml:space="preserve"> at each site dependent on their subtype and were identified in MAGs </w:t>
      </w:r>
      <w:r>
        <w:lastRenderedPageBreak/>
        <w:t xml:space="preserve">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ins w:id="395" w:author="Alexandra Linz" w:date="2018-10-01T14:17:00Z">
        <w:r w:rsidR="00B80701">
          <w:t xml:space="preserve"> (Peters et al., 2015)</w:t>
        </w:r>
      </w:ins>
      <w:r>
        <w:t>.</w:t>
      </w:r>
      <w:r w:rsidR="000F405C">
        <w:t xml:space="preserve"> </w:t>
      </w:r>
      <w:del w:id="396" w:author="Alexandra Linz" w:date="2018-09-20T17:03:00Z">
        <w:r w:rsidR="000F405C" w:rsidDel="00D8419C">
          <w:delText>Group 4 [Ni-Fe] hydrogenases were not observed significantly more or less in any site.</w:delText>
        </w:r>
      </w:del>
    </w:p>
    <w:p w:rsidR="008853A5" w:rsidRDefault="00046BFF" w:rsidP="00DC3B2C">
      <w:r>
        <w:tab/>
        <w:t xml:space="preserve">Low molecular weight carbohydrates </w:t>
      </w:r>
      <w:del w:id="397" w:author="Alexandra Linz" w:date="2018-09-20T13:19:00Z">
        <w:r w:rsidDel="00950DEB">
          <w:delText>such as glucose, fucose, rhamnose, arabinose, galactose, mannose, and xylose may be derived either from algae or from cellulose degradation</w:delText>
        </w:r>
      </w:del>
      <w:ins w:id="398" w:author="Alexandra Linz" w:date="2018-09-20T13:19:00Z">
        <w:r w:rsidR="00950DEB">
          <w:t>may be derived fro</w:t>
        </w:r>
        <w:r w:rsidR="00B80701">
          <w:t>m either autochthonous (</w:t>
        </w:r>
      </w:ins>
      <w:ins w:id="399" w:author="Alexandra Linz" w:date="2018-10-01T14:20:00Z">
        <w:r w:rsidR="00B80701">
          <w:t xml:space="preserve">such as </w:t>
        </w:r>
      </w:ins>
      <w:ins w:id="400" w:author="Alexandra Linz" w:date="2018-09-20T13:19:00Z">
        <w:r w:rsidR="00950DEB">
          <w:t>algae) or allochthonous (</w:t>
        </w:r>
      </w:ins>
      <w:ins w:id="401" w:author="Alexandra Linz" w:date="2018-10-01T14:20:00Z">
        <w:r w:rsidR="00B80701">
          <w:t xml:space="preserve">such as </w:t>
        </w:r>
      </w:ins>
      <w:ins w:id="402" w:author="Alexandra Linz" w:date="2018-10-01T14:19:00Z">
        <w:r w:rsidR="00B80701">
          <w:t>terrestrial plant</w:t>
        </w:r>
      </w:ins>
      <w:ins w:id="403" w:author="Alexandra Linz" w:date="2018-09-20T13:19:00Z">
        <w:r w:rsidR="00950DEB">
          <w:t>) sources</w:t>
        </w:r>
      </w:ins>
      <w:r>
        <w:t xml:space="preserve">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w:t>
      </w:r>
      <w:del w:id="404" w:author="Alexandra Linz" w:date="2018-09-20T13:20:00Z">
        <w:r w:rsidDel="00950DEB">
          <w:delText>To understand how these compounds are u</w:delText>
        </w:r>
        <w:r w:rsidR="000640AD" w:rsidDel="00950DEB">
          <w:delText>sed</w:delText>
        </w:r>
        <w:r w:rsidDel="00950DEB">
          <w:delText xml:space="preserve"> by freshwater populations, we analyzed putative sugar degradation pathways in our MAGs. </w:delText>
        </w:r>
      </w:del>
      <w:ins w:id="405" w:author="Alexandra Linz" w:date="2018-09-20T13:22:00Z">
        <w:r w:rsidR="00950DEB">
          <w:t>The pathway for mannose degradation was predicted in many MAGs in all three sites</w:t>
        </w:r>
      </w:ins>
      <w:ins w:id="406" w:author="Alexandra Linz" w:date="2018-10-11T08:32:00Z">
        <w:r w:rsidR="000F1720">
          <w:t xml:space="preserve"> (Figure 2, </w:t>
        </w:r>
        <w:del w:id="407" w:author="Alexandra Linz [2]" w:date="2018-10-16T11:28:00Z">
          <w:r w:rsidR="000F1720" w:rsidDel="005B0D44">
            <w:delText>supp data</w:delText>
          </w:r>
        </w:del>
      </w:ins>
      <w:ins w:id="408" w:author="Alexandra Linz [2]" w:date="2018-10-16T11:28:00Z">
        <w:r w:rsidR="005B0D44">
          <w:t>Data S6</w:t>
        </w:r>
      </w:ins>
      <w:ins w:id="409" w:author="Alexandra Linz" w:date="2018-10-11T08:32:00Z">
        <w:r w:rsidR="000F1720">
          <w:t>)</w:t>
        </w:r>
      </w:ins>
      <w:ins w:id="410" w:author="Alexandra Linz" w:date="2018-09-20T13:22:00Z">
        <w:r w:rsidR="00950DEB">
          <w:t>. Predicted pathways for rhamnose, fucose, and galactose degradation were often found with</w:t>
        </w:r>
      </w:ins>
      <w:ins w:id="411" w:author="Alexandra Linz" w:date="2018-10-01T15:51:00Z">
        <w:r w:rsidR="00CC195B">
          <w:t>in</w:t>
        </w:r>
      </w:ins>
      <w:ins w:id="412" w:author="Alexandra Linz" w:date="2018-09-20T13:22:00Z">
        <w:r w:rsidR="00CC195B">
          <w:t xml:space="preserve"> the same MAG</w:t>
        </w:r>
      </w:ins>
      <w:ins w:id="413" w:author="Alexandra Linz" w:date="2018-10-01T15:51:00Z">
        <w:r w:rsidR="00CC195B">
          <w:t>s</w:t>
        </w:r>
      </w:ins>
      <w:ins w:id="414" w:author="Alexandra Linz" w:date="2018-09-20T13:22:00Z">
        <w:r w:rsidR="00950DEB">
          <w:t xml:space="preserve"> (including members of </w:t>
        </w:r>
        <w:r w:rsidR="00950DEB" w:rsidRPr="00BF2DF6">
          <w:rPr>
            <w:i/>
          </w:rPr>
          <w:t>Planctomycetes</w:t>
        </w:r>
        <w:r w:rsidR="00950DEB">
          <w:t xml:space="preserve"> and </w:t>
        </w:r>
        <w:proofErr w:type="spellStart"/>
        <w:r w:rsidR="00950DEB" w:rsidRPr="00BF2DF6">
          <w:rPr>
            <w:i/>
          </w:rPr>
          <w:t>Verrucomicrobia</w:t>
        </w:r>
        <w:proofErr w:type="spellEnd"/>
        <w:r w:rsidR="00950DEB">
          <w:t xml:space="preserve"> from Lake Mendota, and members of </w:t>
        </w:r>
        <w:r w:rsidR="00950DEB" w:rsidRPr="00BF2DF6">
          <w:rPr>
            <w:i/>
          </w:rPr>
          <w:t xml:space="preserve">Bacteroidetes, </w:t>
        </w:r>
        <w:proofErr w:type="spellStart"/>
        <w:r w:rsidR="00950DEB" w:rsidRPr="00BF2DF6">
          <w:rPr>
            <w:i/>
          </w:rPr>
          <w:t>Ignavibacteria</w:t>
        </w:r>
        <w:proofErr w:type="spellEnd"/>
        <w:r w:rsidR="00950DEB">
          <w:t xml:space="preserve">, and </w:t>
        </w:r>
        <w:proofErr w:type="spellStart"/>
        <w:r w:rsidR="00950DEB" w:rsidRPr="00BF2DF6">
          <w:rPr>
            <w:i/>
          </w:rPr>
          <w:t>Verrucomicrobia</w:t>
        </w:r>
        <w:proofErr w:type="spellEnd"/>
        <w:r w:rsidR="00950DEB">
          <w:t xml:space="preserve"> from Trout Bog).</w:t>
        </w:r>
      </w:ins>
      <w:del w:id="415" w:author="Alexandra Linz" w:date="2018-09-20T13:22:00Z">
        <w:r w:rsidDel="00950DEB">
          <w:delText xml:space="preserve">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delText>
        </w:r>
        <w:r w:rsidRPr="00BF2DF6" w:rsidDel="00950DEB">
          <w:rPr>
            <w:i/>
          </w:rPr>
          <w:delText>Planctomycetes</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Lake Mendota, and members of </w:delText>
        </w:r>
        <w:r w:rsidRPr="00BF2DF6" w:rsidDel="00950DEB">
          <w:rPr>
            <w:i/>
          </w:rPr>
          <w:delText>Bacteroidetes, Ignavibacteria</w:delText>
        </w:r>
        <w:r w:rsidDel="00950DEB">
          <w:delText xml:space="preserve">, and </w:delText>
        </w:r>
        <w:r w:rsidRPr="00BF2DF6" w:rsidDel="00950DEB">
          <w:rPr>
            <w:i/>
          </w:rPr>
          <w:delText>Verrucomicrobia</w:delText>
        </w:r>
        <w:r w:rsidDel="00950DEB">
          <w:delText xml:space="preserve"> </w:delText>
        </w:r>
        <w:r w:rsidR="00DE2F1A" w:rsidDel="00950DEB">
          <w:delText>from</w:delText>
        </w:r>
        <w:r w:rsidDel="00950DEB">
          <w:delText xml:space="preserve"> Trout Bog). Putative pathways for </w:delText>
        </w:r>
        <w:r w:rsidR="000640AD" w:rsidDel="00950DEB">
          <w:delText>galactose degradation</w:delText>
        </w:r>
        <w:r w:rsidDel="00950DEB">
          <w:delText xml:space="preserve"> were often observed in these same MAGs.</w:delText>
        </w:r>
      </w:del>
      <w:r>
        <w:t xml:space="preserve"> Xylose is a freshwater sugar which has already been </w:t>
      </w:r>
      <w:ins w:id="416" w:author="Alexandra Linz" w:date="2018-09-20T13:21:00Z">
        <w:r w:rsidR="00950DEB">
          <w:t>proposed</w:t>
        </w:r>
      </w:ins>
      <w:del w:id="417" w:author="Alexandra Linz" w:date="2018-09-20T13:21:00Z">
        <w:r w:rsidDel="00950DEB">
          <w:delText>identified</w:delText>
        </w:r>
      </w:del>
      <w:r>
        <w:t xml:space="preserve"> as </w:t>
      </w:r>
      <w:ins w:id="418" w:author="Alexandra Linz" w:date="2018-10-01T15:51:00Z">
        <w:r w:rsidR="00CC195B">
          <w:t xml:space="preserve">a </w:t>
        </w:r>
      </w:ins>
      <w:r>
        <w:t xml:space="preserve">potential carbon source for streamlined </w:t>
      </w:r>
      <w:r w:rsidRPr="00830027">
        <w:rPr>
          <w:i/>
          <w:rPrChange w:id="419" w:author="Alexandra Linz" w:date="2018-10-11T08:33:00Z">
            <w:rPr/>
          </w:rPrChange>
        </w:rPr>
        <w:t>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ins w:id="420" w:author="Alexandra Linz" w:date="2018-10-01T14:21:00Z">
        <w:r w:rsidR="00DA5126">
          <w:t>.</w:t>
        </w:r>
      </w:ins>
      <w:del w:id="421" w:author="Alexandra Linz" w:date="2018-10-01T14:21:00Z">
        <w:r w:rsidDel="00DA5126">
          <w:delText>;</w:delText>
        </w:r>
      </w:del>
      <w:r>
        <w:t xml:space="preserve"> </w:t>
      </w:r>
      <w:ins w:id="422" w:author="Alexandra Linz" w:date="2018-10-01T14:21:00Z">
        <w:r w:rsidR="00DA5126">
          <w:t>W</w:t>
        </w:r>
      </w:ins>
      <w:del w:id="423" w:author="Alexandra Linz" w:date="2018-10-01T14:21:00Z">
        <w:r w:rsidR="00DE2F1A" w:rsidDel="00DA5126">
          <w:delText>w</w:delText>
        </w:r>
      </w:del>
      <w:r w:rsidR="00DE2F1A">
        <w:t>e confirmed this</w:t>
      </w:r>
      <w:r>
        <w:t xml:space="preserve"> in our MAGs</w:t>
      </w:r>
      <w:del w:id="424" w:author="Alexandra Linz" w:date="2018-10-01T14:23:00Z">
        <w:r w:rsidR="00DE2F1A" w:rsidDel="00DA5126">
          <w:delText>,</w:delText>
        </w:r>
      </w:del>
      <w:r w:rsidR="00DE2F1A">
        <w:t xml:space="preserve"> and </w:t>
      </w:r>
      <w:ins w:id="425" w:author="Alexandra Linz" w:date="2018-10-01T14:21:00Z">
        <w:r w:rsidR="00DA5126">
          <w:t xml:space="preserve">also </w:t>
        </w:r>
      </w:ins>
      <w:ins w:id="426" w:author="Alexandra Linz" w:date="2018-09-20T13:21:00Z">
        <w:r w:rsidR="00950DEB">
          <w:t xml:space="preserve">identified </w:t>
        </w:r>
      </w:ins>
      <w:del w:id="427" w:author="Alexandra Linz" w:date="2018-09-20T13:21:00Z">
        <w:r w:rsidR="00DE2F1A" w:rsidDel="00950DEB">
          <w:delText>found that</w:delText>
        </w:r>
        <w:r w:rsidDel="00950DEB">
          <w:delText xml:space="preserve"> </w:delText>
        </w:r>
      </w:del>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ins w:id="428" w:author="Alexandra Linz" w:date="2018-09-20T13:21:00Z">
        <w:r w:rsidR="00950DEB">
          <w:t>as</w:t>
        </w:r>
      </w:ins>
      <w:del w:id="429" w:author="Alexandra Linz" w:date="2018-09-20T13:21:00Z">
        <w:r w:rsidR="00DE2F1A" w:rsidDel="00950DEB">
          <w:delText>were</w:delText>
        </w:r>
      </w:del>
      <w:r>
        <w:t xml:space="preserve"> additional potential xylose degraders. Genes for the degradation of glycolate, an </w:t>
      </w:r>
      <w:ins w:id="430" w:author="Alexandra Linz" w:date="2018-10-01T14:21:00Z">
        <w:r w:rsidR="00DA5126">
          <w:t xml:space="preserve">organic </w:t>
        </w:r>
      </w:ins>
      <w:r>
        <w:t xml:space="preserve">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ins w:id="431" w:author="Alexandra Linz" w:date="2018-09-20T10:42:00Z">
        <w:r w:rsidR="00180C4D">
          <w:t xml:space="preserve">The pathways predicted in our MAGs </w:t>
        </w:r>
      </w:ins>
      <w:ins w:id="432" w:author="Alexandra Linz" w:date="2018-10-01T14:22:00Z">
        <w:r w:rsidR="00DA5126">
          <w:t>may inform us about</w:t>
        </w:r>
      </w:ins>
      <w:ins w:id="433" w:author="Alexandra Linz" w:date="2018-09-20T10:42:00Z">
        <w:r w:rsidR="00180C4D">
          <w:t xml:space="preserve"> which low</w:t>
        </w:r>
      </w:ins>
      <w:ins w:id="434" w:author="Alexandra Linz" w:date="2018-09-20T10:43:00Z">
        <w:r w:rsidR="00180C4D">
          <w:t xml:space="preserve"> </w:t>
        </w:r>
      </w:ins>
      <w:ins w:id="435" w:author="Alexandra Linz" w:date="2018-09-20T10:42:00Z">
        <w:r w:rsidR="00180C4D">
          <w:t xml:space="preserve">molecular weight compounds </w:t>
        </w:r>
      </w:ins>
      <w:ins w:id="436" w:author="Alexandra Linz" w:date="2018-10-01T14:22:00Z">
        <w:r w:rsidR="00DA5126">
          <w:t>are</w:t>
        </w:r>
      </w:ins>
      <w:ins w:id="437" w:author="Alexandra Linz" w:date="2018-09-20T10:42:00Z">
        <w:r w:rsidR="00180C4D">
          <w:t xml:space="preserve"> important carbon substrates in freshwater.</w:t>
        </w:r>
      </w:ins>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w:t>
      </w:r>
      <w:del w:id="438" w:author="Alexandra Linz [2]" w:date="2018-10-16T11:28:00Z">
        <w:r w:rsidDel="005B0D44">
          <w:delText xml:space="preserve">Lake </w:delText>
        </w:r>
      </w:del>
      <w:r>
        <w:t>Mendota. Putative pathways for methanol</w:t>
      </w:r>
      <w:ins w:id="439" w:author="Alexandra Linz" w:date="2018-09-20T10:43:00Z">
        <w:r w:rsidR="00180C4D">
          <w:t xml:space="preserve"> and methylamine</w:t>
        </w:r>
      </w:ins>
      <w:r>
        <w:t xml:space="preserve">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t>
      </w:r>
      <w:r>
        <w:lastRenderedPageBreak/>
        <w:t xml:space="preserve">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rsidRPr="00180C4D">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180C4D">
        <w:rPr>
          <w:noProof/>
        </w:rPr>
        <w:t>(Bowman, Sly &amp; Stackebrandt, 1995)</w:t>
      </w:r>
      <w:r w:rsidR="00E067DC">
        <w:fldChar w:fldCharType="end"/>
      </w:r>
      <w:r>
        <w:t xml:space="preserve">. </w:t>
      </w:r>
      <w:del w:id="440" w:author="Alexandra Linz" w:date="2018-10-11T08:36:00Z">
        <w:r w:rsidDel="00830027">
          <w:delText xml:space="preserve">The </w:delText>
        </w:r>
        <w:r w:rsidRPr="00C70A26" w:rsidDel="00830027">
          <w:rPr>
            <w:i/>
          </w:rPr>
          <w:delText>Methylophilales</w:delText>
        </w:r>
        <w:r w:rsidDel="00830027">
          <w:delText xml:space="preserve"> </w:delText>
        </w:r>
        <w:r w:rsidR="0074129B" w:rsidDel="00830027">
          <w:delText xml:space="preserve">MAGs </w:delText>
        </w:r>
        <w:r w:rsidDel="00830027">
          <w:delText>also likely degrade methylamines, based on the presence of genes encoding the N-methylglutamate pathway or the tetrahydrofolate pathway</w:delText>
        </w:r>
        <w:r w:rsidR="00E067DC" w:rsidDel="00830027">
          <w:delText xml:space="preserve"> </w:delText>
        </w:r>
        <w:r w:rsidR="00E067DC" w:rsidDel="00830027">
          <w:fldChar w:fldCharType="begin" w:fldLock="1"/>
        </w:r>
        <w:r w:rsidR="009E1F39" w:rsidRPr="00180C4D" w:rsidDel="00830027">
          <w:del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delInstrText>
        </w:r>
        <w:r w:rsidR="00E067DC" w:rsidDel="00830027">
          <w:fldChar w:fldCharType="separate"/>
        </w:r>
        <w:r w:rsidR="008E64BD" w:rsidRPr="00180C4D" w:rsidDel="00830027">
          <w:rPr>
            <w:noProof/>
          </w:rPr>
          <w:delText>(Latypova et al., 2010)</w:delText>
        </w:r>
        <w:r w:rsidR="00E067DC" w:rsidDel="00830027">
          <w:fldChar w:fldCharType="end"/>
        </w:r>
        <w:r w:rsidDel="00830027">
          <w:delText xml:space="preserve">. </w:delText>
        </w:r>
      </w:del>
      <w:r>
        <w:t xml:space="preserve">Methylotrophy in cultured freshwater isolates from </w:t>
      </w:r>
      <w:proofErr w:type="spellStart"/>
      <w:ins w:id="441" w:author="Alexandra Linz" w:date="2018-09-20T10:44:00Z">
        <w:r w:rsidR="00180C4D">
          <w:rPr>
            <w:i/>
          </w:rPr>
          <w:t>Methylococcales</w:t>
        </w:r>
        <w:proofErr w:type="spellEnd"/>
        <w:r w:rsidR="00180C4D">
          <w:rPr>
            <w:i/>
          </w:rPr>
          <w:t xml:space="preserve"> and </w:t>
        </w:r>
        <w:proofErr w:type="spellStart"/>
        <w:r w:rsidR="00180C4D">
          <w:rPr>
            <w:i/>
          </w:rPr>
          <w:t>Nitrosomonadales</w:t>
        </w:r>
        <w:proofErr w:type="spellEnd"/>
        <w:r w:rsidR="00180C4D">
          <w:rPr>
            <w:i/>
          </w:rPr>
          <w:t xml:space="preserve"> </w:t>
        </w:r>
      </w:ins>
      <w:del w:id="442" w:author="Alexandra Linz" w:date="2018-09-20T10:44:00Z">
        <w:r w:rsidDel="00180C4D">
          <w:delText xml:space="preserve">these taxa </w:delText>
        </w:r>
      </w:del>
      <w:r>
        <w:t xml:space="preserve">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ins w:id="443" w:author="Alexandra Linz" w:date="2018-09-20T10:44:00Z">
        <w:r w:rsidR="00180C4D">
          <w:t>.</w:t>
        </w:r>
      </w:ins>
      <w:del w:id="444" w:author="Alexandra Linz" w:date="2018-09-20T10:44:00Z">
        <w:r w:rsidDel="00180C4D">
          <w:delText>;</w:delText>
        </w:r>
      </w:del>
      <w:r>
        <w:t xml:space="preserve"> </w:t>
      </w:r>
      <w:ins w:id="445" w:author="Alexandra Linz" w:date="2018-09-20T10:44:00Z">
        <w:r w:rsidR="00180C4D">
          <w:t>H</w:t>
        </w:r>
      </w:ins>
      <w:del w:id="446" w:author="Alexandra Linz" w:date="2018-09-20T10:44:00Z">
        <w:r w:rsidDel="00180C4D">
          <w:delText>h</w:delText>
        </w:r>
      </w:del>
      <w:r>
        <w:t xml:space="preserve">owever, </w:t>
      </w:r>
      <w:del w:id="447" w:author="Alexandra Linz" w:date="2018-09-20T17:03:00Z">
        <w:r w:rsidDel="00D8419C">
          <w:delText>genes encoding</w:delText>
        </w:r>
      </w:del>
      <w:ins w:id="448" w:author="Alexandra Linz" w:date="2018-09-20T17:03:00Z">
        <w:r w:rsidR="00D8419C">
          <w:t>we also found predicted pathways for</w:t>
        </w:r>
      </w:ins>
      <w:r>
        <w:t xml:space="preserve"> methanol degradation </w:t>
      </w:r>
      <w:del w:id="449" w:author="Alexandra Linz" w:date="2018-09-20T17:03:00Z">
        <w:r w:rsidDel="00D8419C">
          <w:delText xml:space="preserve">were also identified </w:delText>
        </w:r>
      </w:del>
      <w:r>
        <w:t xml:space="preserve">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t>
      </w:r>
      <w:del w:id="450" w:author="Alexandra Linz" w:date="2018-10-01T14:26:00Z">
        <w:r w:rsidDel="00DA5126">
          <w:delText xml:space="preserve">we are discovering </w:delText>
        </w:r>
      </w:del>
      <w:r>
        <w:t>methylotrophy</w:t>
      </w:r>
      <w:ins w:id="451" w:author="Alexandra Linz" w:date="2018-10-01T14:26:00Z">
        <w:r w:rsidR="00DA5126">
          <w:t xml:space="preserve"> is being discovered</w:t>
        </w:r>
      </w:ins>
      <w:r>
        <w:t xml:space="preserve"> in microorganisms </w:t>
      </w:r>
      <w:ins w:id="452" w:author="Alexandra Linz" w:date="2018-10-01T15:51:00Z">
        <w:r w:rsidR="00CC195B">
          <w:t xml:space="preserve">that were </w:t>
        </w:r>
      </w:ins>
      <w:r>
        <w:t xml:space="preserve">not thought to be capable of this process, </w:t>
      </w:r>
      <w:del w:id="453" w:author="Alexandra Linz" w:date="2018-10-01T14:26:00Z">
        <w:r w:rsidR="0074129B" w:rsidDel="00DA5126">
          <w:delText xml:space="preserve">identifying </w:delText>
        </w:r>
      </w:del>
      <w:ins w:id="454" w:author="Alexandra Linz" w:date="2018-10-01T14:26:00Z">
        <w:r w:rsidR="00DA5126">
          <w:t xml:space="preserve">our identification of </w:t>
        </w:r>
      </w:ins>
      <w:r w:rsidR="0074129B">
        <w:t>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55" w:name="_i04nm0pk38zw" w:colFirst="0" w:colLast="0"/>
      <w:bookmarkEnd w:id="455"/>
      <w:r>
        <w:t xml:space="preserve">Using </w:t>
      </w:r>
      <w:r w:rsidR="00046BFF">
        <w:t>MAGs</w:t>
      </w:r>
      <w:r>
        <w:t xml:space="preserve"> to track population abundances</w:t>
      </w:r>
      <w:r w:rsidR="00046BFF">
        <w:t xml:space="preserve"> over </w:t>
      </w:r>
      <w:r>
        <w:t>t</w:t>
      </w:r>
      <w:r w:rsidR="00046BFF">
        <w:t>ime</w:t>
      </w:r>
    </w:p>
    <w:p w:rsidR="00EC7C8E" w:rsidRPr="00A649C9" w:rsidRDefault="00046BFF" w:rsidP="00EC7C8E">
      <w:pPr>
        <w:rPr>
          <w:ins w:id="456" w:author="Alexandra Linz" w:date="2018-09-20T11:04:00Z"/>
        </w:rPr>
      </w:pPr>
      <w:r>
        <w:tab/>
      </w:r>
      <w:ins w:id="457" w:author="Alexandra Linz" w:date="2018-09-20T10:46:00Z">
        <w:r w:rsidR="00282CFB">
          <w:t xml:space="preserve">Because our metagenomes comprise a time series, we can investigate potential changes in function over time using our MAGs and functional marker genes. </w:t>
        </w:r>
      </w:ins>
      <w:del w:id="458" w:author="Alexandra Linz" w:date="2018-09-20T10:46:00Z">
        <w:r w:rsidR="0074129B" w:rsidDel="00282CFB">
          <w:delText>O</w:delText>
        </w:r>
        <w:r w:rsidDel="00282CFB">
          <w:delText xml:space="preserve">ur metagenomes comprise a time series, </w:delText>
        </w:r>
        <w:r w:rsidR="0074129B" w:rsidDel="00282CFB">
          <w:delText xml:space="preserve">so </w:delText>
        </w:r>
        <w:r w:rsidDel="00282CFB">
          <w:delText xml:space="preserve">we can use MAG coverage and the number of marker gene hits as proxies for abundance over time. </w:delText>
        </w:r>
      </w:del>
      <w:ins w:id="459" w:author="Alexandra Linz" w:date="2018-09-20T10:46:00Z">
        <w:r w:rsidR="00282CFB">
          <w:t>W</w:t>
        </w:r>
      </w:ins>
      <w:del w:id="460" w:author="Alexandra Linz" w:date="2018-09-20T10:46:00Z">
        <w:r w:rsidDel="00282CFB">
          <w:delText xml:space="preserve">As an example, </w:delText>
        </w:r>
        <w:r w:rsidR="008E64BD" w:rsidDel="00282CFB">
          <w:delText>w</w:delText>
        </w:r>
      </w:del>
      <w:r w:rsidR="008E64BD">
        <w:t xml:space="preserve">e analyzed abundance </w:t>
      </w:r>
      <w:r>
        <w:t xml:space="preserve">data for </w:t>
      </w:r>
      <w:r w:rsidRPr="00C70A26">
        <w:rPr>
          <w:i/>
        </w:rPr>
        <w:t>Cyanobacteria</w:t>
      </w:r>
      <w:r>
        <w:t xml:space="preserve">, known to be highly variable over time in </w:t>
      </w:r>
      <w:del w:id="461" w:author="Alexandra Linz [2]" w:date="2018-10-16T11:29:00Z">
        <w:r w:rsidDel="005B0D44">
          <w:delText xml:space="preserve">Lake </w:delText>
        </w:r>
      </w:del>
      <w:r>
        <w:t>Mendota</w:t>
      </w:r>
      <w:r w:rsidR="00CE56F8">
        <w:t xml:space="preserve"> </w:t>
      </w:r>
      <w:del w:id="462" w:author="Alexandra Linz" w:date="2018-10-01T15:51:00Z">
        <w:r w:rsidR="00CE56F8" w:rsidDel="00CC195B">
          <w:delText>(Figure 4</w:delText>
        </w:r>
        <w:r w:rsidR="008E64BD" w:rsidDel="00CC195B">
          <w:delText>, A-E)</w:delText>
        </w:r>
        <w:r w:rsidDel="00CC195B">
          <w:delText xml:space="preserve">. </w:delText>
        </w:r>
      </w:del>
      <w:r>
        <w:t xml:space="preserve">We found that one </w:t>
      </w:r>
      <w:r w:rsidRPr="00C70A26">
        <w:rPr>
          <w:i/>
        </w:rPr>
        <w:t>Cyanobacteria</w:t>
      </w:r>
      <w:r>
        <w:t xml:space="preserve"> MAG in each year was substantially more abundant than the rest; this </w:t>
      </w:r>
      <w:r w:rsidR="000640AD">
        <w:t xml:space="preserve">single </w:t>
      </w:r>
      <w:r>
        <w:t xml:space="preserve">MAG </w:t>
      </w:r>
      <w:del w:id="463" w:author="Alexandra Linz" w:date="2018-10-01T14:27:00Z">
        <w:r w:rsidDel="00DA5126">
          <w:delText>only is</w:delText>
        </w:r>
      </w:del>
      <w:ins w:id="464" w:author="Alexandra Linz" w:date="2018-10-01T14:27:00Z">
        <w:r w:rsidR="00DA5126">
          <w:t>was</w:t>
        </w:r>
      </w:ins>
      <w:r>
        <w:t xml:space="preserve"> plotted for each year</w:t>
      </w:r>
      <w:ins w:id="465" w:author="Alexandra Linz" w:date="2018-10-01T15:51:00Z">
        <w:r w:rsidR="00CC195B">
          <w:t xml:space="preserve"> (Figure 4, A-E).</w:t>
        </w:r>
      </w:ins>
      <w:del w:id="466" w:author="Alexandra Linz [2]" w:date="2018-10-16T11:29:00Z">
        <w:r w:rsidDel="005B0D44">
          <w:delText>.</w:delText>
        </w:r>
      </w:del>
      <w:r>
        <w:t xml:space="preserve"> </w:t>
      </w:r>
      <w:ins w:id="467" w:author="Alexandra Linz" w:date="2018-09-20T11:03:00Z">
        <w:r w:rsidR="00EC7C8E">
          <w:t xml:space="preserve">We compared read coverage-based abundance of the dominant </w:t>
        </w:r>
        <w:r w:rsidR="00EC7C8E">
          <w:rPr>
            <w:i/>
          </w:rPr>
          <w:t xml:space="preserve">Cyanobacteria </w:t>
        </w:r>
        <w:r w:rsidR="00EC7C8E">
          <w:t>MAG to the normalized number of BLAST hits in the metagenomes from abundant functional marker genes encoding nitrogenase subunits (</w:t>
        </w:r>
      </w:ins>
      <w:del w:id="468" w:author="Alexandra Linz" w:date="2018-09-20T11:02:00Z">
        <w:r w:rsidDel="00EC7C8E">
          <w:delText xml:space="preserve">Since our analysis of the diversity of MAGs containing nitrogenases showed a strong association between nitrogen fixation and </w:delText>
        </w:r>
        <w:r w:rsidRPr="00C70A26" w:rsidDel="00EC7C8E">
          <w:rPr>
            <w:i/>
          </w:rPr>
          <w:delText>Cyanobacteria</w:delText>
        </w:r>
        <w:r w:rsidDel="00EC7C8E">
          <w:delText xml:space="preserve"> </w:delText>
        </w:r>
        <w:r w:rsidR="0074129B" w:rsidDel="00EC7C8E">
          <w:delText>in</w:delText>
        </w:r>
        <w:r w:rsidDel="00EC7C8E">
          <w:delText xml:space="preserve"> Lake Mendota, we hypothesized that the number of hits to the most abundant marker genes encoding nitrogenase subunits over time would be correlated to the abundance of the </w:delText>
        </w:r>
        <w:r w:rsidR="0074129B" w:rsidDel="00EC7C8E">
          <w:delText>most abundant</w:delText>
        </w:r>
        <w:r w:rsidDel="00EC7C8E">
          <w:delText xml:space="preserve"> </w:delText>
        </w:r>
        <w:r w:rsidRPr="00C70A26" w:rsidDel="00EC7C8E">
          <w:rPr>
            <w:i/>
          </w:rPr>
          <w:delText>Cyanobacteria</w:delText>
        </w:r>
        <w:r w:rsidDel="00EC7C8E">
          <w:delText xml:space="preserve"> </w:delText>
        </w:r>
        <w:r w:rsidR="0074129B" w:rsidDel="00EC7C8E">
          <w:delText>MAG</w:delText>
        </w:r>
        <w:r w:rsidDel="00EC7C8E">
          <w:delText xml:space="preserve"> in each year (</w:delText>
        </w:r>
        <w:r w:rsidR="00CE56F8" w:rsidDel="00EC7C8E">
          <w:delText>Figure 4</w:delText>
        </w:r>
        <w:r w:rsidR="008E64BD" w:rsidDel="00EC7C8E">
          <w:delText>, F-J</w:delText>
        </w:r>
        <w:r w:rsidDel="00EC7C8E">
          <w:delText xml:space="preserve">). This hypothesis was partially supported. Two of the marker genes, </w:delText>
        </w:r>
      </w:del>
      <w:r>
        <w:t>TIGR1282</w:t>
      </w:r>
      <w:r w:rsidR="003D102A">
        <w:t xml:space="preserve"> (</w:t>
      </w:r>
      <w:proofErr w:type="spellStart"/>
      <w:r w:rsidR="003D102A" w:rsidRPr="003D102A">
        <w:rPr>
          <w:i/>
        </w:rPr>
        <w:t>nifD</w:t>
      </w:r>
      <w:proofErr w:type="spellEnd"/>
      <w:ins w:id="469" w:author="Alexandra Linz" w:date="2018-09-20T11:03:00Z">
        <w:r w:rsidR="00EC7C8E">
          <w:t xml:space="preserve">), </w:t>
        </w:r>
      </w:ins>
      <w:del w:id="470" w:author="Alexandra Linz" w:date="2018-09-20T11:03:00Z">
        <w:r w:rsidR="003D102A" w:rsidDel="00EC7C8E">
          <w:delText>)</w:delText>
        </w:r>
        <w:r w:rsidDel="00EC7C8E">
          <w:delText xml:space="preserve"> and</w:delText>
        </w:r>
      </w:del>
      <w:r>
        <w:t xml:space="preserve"> TIGR1286</w:t>
      </w:r>
      <w:r w:rsidR="003D102A">
        <w:t xml:space="preserve"> (</w:t>
      </w:r>
      <w:proofErr w:type="spellStart"/>
      <w:r w:rsidR="003D102A" w:rsidRPr="003D102A">
        <w:rPr>
          <w:i/>
        </w:rPr>
        <w:t>nifK</w:t>
      </w:r>
      <w:proofErr w:type="spellEnd"/>
      <w:r w:rsidR="003D102A">
        <w:t xml:space="preserve"> specific for molybdenum-iron nitrogenase)</w:t>
      </w:r>
      <w:r>
        <w:t xml:space="preserve">, </w:t>
      </w:r>
      <w:del w:id="471" w:author="Alexandra Linz" w:date="2018-09-20T11:03:00Z">
        <w:r w:rsidDel="00EC7C8E">
          <w:delText xml:space="preserve">correlated with </w:delText>
        </w:r>
        <w:r w:rsidR="000640AD" w:rsidDel="00EC7C8E">
          <w:delText xml:space="preserve">the </w:delText>
        </w:r>
        <w:r w:rsidRPr="00C70A26" w:rsidDel="00EC7C8E">
          <w:rPr>
            <w:i/>
          </w:rPr>
          <w:delText>Cyanobacteria</w:delText>
        </w:r>
        <w:r w:rsidDel="00EC7C8E">
          <w:delText xml:space="preserve"> MAG </w:delText>
        </w:r>
        <w:r w:rsidR="000640AD" w:rsidDel="00EC7C8E">
          <w:delText>abundance</w:delText>
        </w:r>
        <w:r w:rsidR="0074129B" w:rsidDel="00EC7C8E">
          <w:delText xml:space="preserve"> </w:delText>
        </w:r>
        <w:r w:rsidDel="00EC7C8E">
          <w:delText xml:space="preserve">more frequently than the third, </w:delText>
        </w:r>
      </w:del>
      <w:ins w:id="472" w:author="Alexandra Linz" w:date="2018-09-20T11:03:00Z">
        <w:r w:rsidR="00EC7C8E">
          <w:t xml:space="preserve">and </w:t>
        </w:r>
      </w:ins>
      <w:r>
        <w:t>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w:t>
      </w:r>
      <w:ins w:id="473" w:author="Alexandra Linz" w:date="2018-10-11T08:37:00Z">
        <w:r w:rsidR="00830027">
          <w:t>As expected, w</w:t>
        </w:r>
      </w:ins>
      <w:ins w:id="474" w:author="Alexandra Linz" w:date="2018-09-20T11:04:00Z">
        <w:r w:rsidR="00EC7C8E">
          <w:t xml:space="preserve">e detected significant correlations (p &lt; 0.05) between MAG abundance and nitrogen fixation marker genes in 2008, 2011, and 2012. In these years, the dominant </w:t>
        </w:r>
        <w:r w:rsidR="00EC7C8E">
          <w:rPr>
            <w:i/>
          </w:rPr>
          <w:t xml:space="preserve">Cyanobacteria </w:t>
        </w:r>
        <w:r w:rsidR="00EC7C8E">
          <w:t>MAGs were predicted</w:t>
        </w:r>
      </w:ins>
      <w:ins w:id="475" w:author="Alexandra Linz" w:date="2018-09-20T11:10:00Z">
        <w:r w:rsidR="007F46A1">
          <w:t xml:space="preserve"> to</w:t>
        </w:r>
      </w:ins>
      <w:ins w:id="476" w:author="Alexandra Linz" w:date="2018-09-20T11:04:00Z">
        <w:r w:rsidR="00EC7C8E">
          <w:t xml:space="preserve"> fix nitrogen based on gene content, while the dominant MAGs in 2009 and 2010 were not predicted t</w:t>
        </w:r>
        <w:r w:rsidR="00DA5126">
          <w:t xml:space="preserve">o fix nitrogen. </w:t>
        </w:r>
      </w:ins>
      <w:ins w:id="477" w:author="Alexandra Linz" w:date="2018-10-01T14:29:00Z">
        <w:r w:rsidR="00DA5126">
          <w:t>In agreement with this, t</w:t>
        </w:r>
      </w:ins>
      <w:ins w:id="478" w:author="Alexandra Linz" w:date="2018-09-20T11:04:00Z">
        <w:r w:rsidR="00DA5126">
          <w:t xml:space="preserve">he </w:t>
        </w:r>
        <w:r w:rsidR="00DA5126">
          <w:lastRenderedPageBreak/>
          <w:t>number</w:t>
        </w:r>
        <w:r w:rsidR="00EC7C8E">
          <w:t xml:space="preserve"> of hits for the nitrogenase marker genes were an order of magnitude lower </w:t>
        </w:r>
      </w:ins>
      <w:ins w:id="479" w:author="Alexandra Linz" w:date="2018-10-01T14:29:00Z">
        <w:r w:rsidR="00DA5126">
          <w:t xml:space="preserve">in 2009 and 2010 compared to </w:t>
        </w:r>
      </w:ins>
      <w:ins w:id="480" w:author="Alexandra Linz" w:date="2018-09-20T11:04:00Z">
        <w:r w:rsidR="00EC7C8E">
          <w:t xml:space="preserve">2008 and 2012. While genome incompleteness precludes us from concluding that the potential for nitrogen fixation in </w:t>
        </w:r>
        <w:del w:id="481" w:author="Alexandra Linz [2]" w:date="2018-10-16T11:29:00Z">
          <w:r w:rsidR="00EC7C8E" w:rsidDel="005B0D44">
            <w:delText xml:space="preserve">Lake </w:delText>
          </w:r>
        </w:del>
        <w:r w:rsidR="00EC7C8E">
          <w:t xml:space="preserve">Mendota based on metagenomic gene content was lower in 2009 and 2010 because the dominant </w:t>
        </w:r>
        <w:r w:rsidR="00EC7C8E">
          <w:rPr>
            <w:i/>
          </w:rPr>
          <w:t xml:space="preserve">Cyanobacteria </w:t>
        </w:r>
        <w:r w:rsidR="007F46A1">
          <w:t>populations were not diazotroph</w:t>
        </w:r>
      </w:ins>
      <w:ins w:id="482" w:author="Alexandra Linz" w:date="2018-09-20T11:10:00Z">
        <w:r w:rsidR="007F46A1">
          <w:t>ic</w:t>
        </w:r>
      </w:ins>
      <w:ins w:id="483" w:author="Alexandra Linz" w:date="2018-09-20T11:04:00Z">
        <w:r w:rsidR="00EC7C8E">
          <w:t xml:space="preserve">, it does </w:t>
        </w:r>
      </w:ins>
      <w:ins w:id="484" w:author="Alexandra Linz" w:date="2018-10-11T08:38:00Z">
        <w:r w:rsidR="00830027">
          <w:t>corroborate</w:t>
        </w:r>
      </w:ins>
      <w:ins w:id="485" w:author="Alexandra Linz" w:date="2018-09-20T11:04:00Z">
        <w:r w:rsidR="00EC7C8E">
          <w:t xml:space="preserve"> a strong link between </w:t>
        </w:r>
        <w:r w:rsidR="00EC7C8E">
          <w:rPr>
            <w:i/>
          </w:rPr>
          <w:t>Cyanobacteria</w:t>
        </w:r>
        <w:r w:rsidR="00EC7C8E">
          <w:t xml:space="preserve"> dynamics</w:t>
        </w:r>
        <w:r w:rsidR="00EC7C8E">
          <w:rPr>
            <w:i/>
          </w:rPr>
          <w:t xml:space="preserve"> </w:t>
        </w:r>
        <w:r w:rsidR="00EC7C8E">
          <w:t>and nitrogen fixation in this ecosystem</w:t>
        </w:r>
      </w:ins>
      <w:ins w:id="486" w:author="Alexandra Linz" w:date="2018-10-11T08:38:00Z">
        <w:r w:rsidR="00830027">
          <w:t xml:space="preserve"> </w:t>
        </w:r>
      </w:ins>
      <w:ins w:id="487" w:author="Alexandra Linz" w:date="2018-10-11T08:39:00Z">
        <w:r w:rsidR="00830027">
          <w:t>(</w:t>
        </w:r>
        <w:proofErr w:type="spellStart"/>
        <w:r w:rsidR="00830027">
          <w:t>Beversdorf</w:t>
        </w:r>
        <w:proofErr w:type="spellEnd"/>
        <w:r w:rsidR="00830027">
          <w:t xml:space="preserve"> et al., 2013)</w:t>
        </w:r>
      </w:ins>
      <w:ins w:id="488" w:author="Alexandra Linz" w:date="2018-09-20T11:04:00Z">
        <w:r w:rsidR="00EC7C8E">
          <w:t>.</w:t>
        </w:r>
      </w:ins>
      <w:ins w:id="489" w:author="Alexandra Linz" w:date="2018-10-11T08:38:00Z">
        <w:r w:rsidR="00830027">
          <w:t xml:space="preserve"> This could also have important implications for cyanotoxin production, since nitrogen stress has been linked to toxin production</w:t>
        </w:r>
      </w:ins>
      <w:ins w:id="490" w:author="Alexandra Linz" w:date="2018-10-11T08:39:00Z">
        <w:r w:rsidR="00830027">
          <w:t xml:space="preserve"> (</w:t>
        </w:r>
        <w:proofErr w:type="spellStart"/>
        <w:r w:rsidR="00830027">
          <w:t>Beversdorf</w:t>
        </w:r>
        <w:proofErr w:type="spellEnd"/>
        <w:r w:rsidR="00830027">
          <w:t xml:space="preserve"> et al., 2015)</w:t>
        </w:r>
      </w:ins>
      <w:ins w:id="491" w:author="Alexandra Linz" w:date="2018-10-11T08:38:00Z">
        <w:r w:rsidR="00830027">
          <w:t xml:space="preserve">. </w:t>
        </w:r>
      </w:ins>
    </w:p>
    <w:p w:rsidR="008853A5" w:rsidRDefault="00046BFF" w:rsidP="00DC3B2C">
      <w:del w:id="492" w:author="Alexandra Linz" w:date="2018-09-20T11:04:00Z">
        <w:r w:rsidDel="00EC7C8E">
          <w:delText xml:space="preserve">Significant correlations (p &lt; 0.05) were only detected in 2008, 2011, and 2012. The strength of these correlations suggests that in three out of the five years in our Lake Mendota time series, a single </w:delText>
        </w:r>
        <w:r w:rsidRPr="00C70A26" w:rsidDel="00EC7C8E">
          <w:rPr>
            <w:i/>
          </w:rPr>
          <w:delText>Cyanobacteria</w:delText>
        </w:r>
        <w:r w:rsidDel="00EC7C8E">
          <w:delText xml:space="preserve"> population produced most genes encoding nitrogenase subunits. In the other two years, it is possible that other diazotrophic populations were more abundant, or that the nitrogenase subunits were derived from populations that did not assemble in</w:delText>
        </w:r>
        <w:r w:rsidR="0074129B" w:rsidDel="00EC7C8E">
          <w:delText>to MAGs</w:delText>
        </w:r>
        <w:r w:rsidDel="00EC7C8E">
          <w:delText xml:space="preserve">. These two years were also unusual in our time series - in 2008, extreme flooding events led to large </w:delText>
        </w:r>
        <w:r w:rsidRPr="00C70A26" w:rsidDel="00EC7C8E">
          <w:rPr>
            <w:i/>
          </w:rPr>
          <w:delText>Cyanobacteria</w:delText>
        </w:r>
        <w:r w:rsidDel="00EC7C8E">
          <w:delText xml:space="preserve"> blooms</w:delText>
        </w:r>
        <w:r w:rsidR="008E64BD" w:rsidDel="00EC7C8E">
          <w:delText xml:space="preserve"> </w:delText>
        </w:r>
        <w:r w:rsidR="008E64BD" w:rsidDel="00EC7C8E">
          <w:fldChar w:fldCharType="begin" w:fldLock="1"/>
        </w:r>
        <w:r w:rsidR="00AA5B67" w:rsidRPr="00EC7C8E" w:rsidDel="00EC7C8E">
          <w:del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w:delInstrText>
        </w:r>
        <w:r w:rsidR="00AA5B67" w:rsidRPr="007F46A1" w:rsidDel="00EC7C8E">
          <w:delInstrText>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delInstrText>
        </w:r>
        <w:r w:rsidR="008E64BD" w:rsidDel="00EC7C8E">
          <w:fldChar w:fldCharType="separate"/>
        </w:r>
        <w:r w:rsidR="008E64BD" w:rsidRPr="00EC7C8E" w:rsidDel="00EC7C8E">
          <w:rPr>
            <w:noProof/>
          </w:rPr>
          <w:delText>(Beversdorf et al., 2015)</w:delText>
        </w:r>
        <w:r w:rsidR="008E64BD" w:rsidDel="00EC7C8E">
          <w:fldChar w:fldCharType="end"/>
        </w:r>
        <w:r w:rsidDel="00EC7C8E">
          <w:delText xml:space="preserve"> and in 2009, the invasive spiny water flea </w:delText>
        </w:r>
        <w:r w:rsidR="0074129B" w:rsidDel="00EC7C8E">
          <w:delText>population drastically increased</w:delText>
        </w:r>
        <w:r w:rsidDel="00EC7C8E">
          <w:delText xml:space="preserve"> in Lake Mendota </w:delText>
        </w:r>
        <w:r w:rsidR="008E64BD" w:rsidDel="00EC7C8E">
          <w:fldChar w:fldCharType="begin" w:fldLock="1"/>
        </w:r>
        <w:r w:rsidR="0074129B" w:rsidDel="00EC7C8E">
          <w:del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delInstrText>
        </w:r>
        <w:r w:rsidR="008E64BD" w:rsidDel="00EC7C8E">
          <w:fldChar w:fldCharType="separate"/>
        </w:r>
        <w:r w:rsidR="0074129B" w:rsidRPr="0074129B" w:rsidDel="00EC7C8E">
          <w:rPr>
            <w:noProof/>
          </w:rPr>
          <w:delText>(Walsh, Munoz &amp; Vander Zanden, 2016)</w:delText>
        </w:r>
        <w:r w:rsidR="008E64BD" w:rsidDel="00EC7C8E">
          <w:fldChar w:fldCharType="end"/>
        </w:r>
        <w:r w:rsidR="000640AD" w:rsidDel="00EC7C8E">
          <w:delText>.</w:delText>
        </w:r>
        <w:r w:rsidDel="00EC7C8E">
          <w:delText xml:space="preserve"> Still, our time series analysis demonstrates the utility of our datasets in linking metabolic function to specific taxonomic groups.</w:delText>
        </w:r>
      </w:del>
    </w:p>
    <w:p w:rsidR="008853A5" w:rsidRDefault="00046BFF" w:rsidP="00DC3B2C">
      <w:pPr>
        <w:pStyle w:val="Heading2"/>
      </w:pPr>
      <w:bookmarkStart w:id="493" w:name="_gjdgxs" w:colFirst="0" w:colLast="0"/>
      <w:bookmarkEnd w:id="493"/>
      <w:r>
        <w:t>Conclusions</w:t>
      </w:r>
    </w:p>
    <w:p w:rsidR="008853A5" w:rsidRDefault="00046BFF" w:rsidP="00DC3B2C">
      <w:pPr>
        <w:ind w:firstLine="720"/>
        <w:rPr>
          <w:ins w:id="494" w:author="Alexandra Linz" w:date="2018-10-01T15:35:00Z"/>
        </w:rPr>
      </w:pPr>
      <w:r>
        <w:t>Our analysis of functional marker genes indicated</w:t>
      </w:r>
      <w:ins w:id="495" w:author="Alexandra Linz" w:date="2018-09-20T11:57:00Z">
        <w:r w:rsidR="00004F6F">
          <w:t xml:space="preserve"> potentially</w:t>
        </w:r>
      </w:ins>
      <w:r>
        <w:t xml:space="preserve"> significant differences in microbial </w:t>
      </w:r>
      <w:ins w:id="496" w:author="Alexandra Linz" w:date="2018-09-25T13:34:00Z">
        <w:r w:rsidR="006F2401">
          <w:t>biogeochemical</w:t>
        </w:r>
      </w:ins>
      <w:del w:id="497" w:author="Alexandra Linz" w:date="2018-09-25T13:34:00Z">
        <w:r w:rsidDel="006F2401">
          <w:delText>nutrient</w:delText>
        </w:r>
      </w:del>
      <w:r>
        <w:t xml:space="preserve"> cycling between </w:t>
      </w:r>
      <w:del w:id="498" w:author="Alexandra Linz [2]" w:date="2018-10-16T11:29:00Z">
        <w:r w:rsidDel="005B0D44">
          <w:delText xml:space="preserve">Lake </w:delText>
        </w:r>
      </w:del>
      <w:r>
        <w:t>Mendota</w:t>
      </w:r>
      <w:r w:rsidR="0074129B">
        <w:t>’s</w:t>
      </w:r>
      <w:r>
        <w:t xml:space="preserve"> epilimnion, Trout Bog</w:t>
      </w:r>
      <w:r w:rsidR="0074129B">
        <w:t>’s</w:t>
      </w:r>
      <w:r>
        <w:t xml:space="preserve"> epilimnion, and Trout Bog</w:t>
      </w:r>
      <w:r w:rsidR="0074129B">
        <w:t>’s</w:t>
      </w:r>
      <w:r>
        <w:t xml:space="preserve"> hypolimnion. </w:t>
      </w:r>
      <w:ins w:id="499" w:author="Alexandra Linz" w:date="2018-09-25T13:33:00Z">
        <w:r w:rsidR="006F2401">
          <w:t xml:space="preserve">We </w:t>
        </w:r>
      </w:ins>
      <w:ins w:id="500" w:author="Alexandra Linz" w:date="2018-09-25T13:34:00Z">
        <w:r w:rsidR="006F2401">
          <w:t xml:space="preserve">next </w:t>
        </w:r>
      </w:ins>
      <w:ins w:id="501" w:author="Alexandra Linz" w:date="2018-09-25T13:33:00Z">
        <w:r w:rsidR="006F2401">
          <w:t>used</w:t>
        </w:r>
      </w:ins>
      <w:ins w:id="502" w:author="Alexandra Linz" w:date="2018-09-25T13:34:00Z">
        <w:r w:rsidR="006F2401">
          <w:t xml:space="preserve"> MAGS from</w:t>
        </w:r>
      </w:ins>
      <w:ins w:id="503" w:author="Alexandra Linz" w:date="2018-09-25T13:33:00Z">
        <w:r w:rsidR="006F2401">
          <w:t xml:space="preserve"> multi-year metagenomic time series to propose specific roles in freshwater biogeochemical cycles for microbial taxa. In the nitrogen cycle, we predicted many pathways for the degradation and biosynthesis of polyamines, consistent with their hypothesized role in the dissolved org</w:t>
        </w:r>
        <w:r w:rsidR="00CC195B">
          <w:t xml:space="preserve">anic nitrogen pool. We </w:t>
        </w:r>
      </w:ins>
      <w:ins w:id="504" w:author="Alexandra Linz" w:date="2018-10-01T15:53:00Z">
        <w:r w:rsidR="00CC195B">
          <w:t xml:space="preserve">observed </w:t>
        </w:r>
      </w:ins>
      <w:ins w:id="505" w:author="Alexandra Linz" w:date="2018-09-25T13:33:00Z">
        <w:r w:rsidR="006F2401">
          <w:t xml:space="preserve">an association between nitrogen fixation and </w:t>
        </w:r>
        <w:r w:rsidR="006F2401">
          <w:rPr>
            <w:i/>
          </w:rPr>
          <w:t xml:space="preserve">Cyanobacteria </w:t>
        </w:r>
        <w:r w:rsidR="006F2401">
          <w:t xml:space="preserve">in </w:t>
        </w:r>
        <w:del w:id="506" w:author="Alexandra Linz [2]" w:date="2018-10-16T11:29:00Z">
          <w:r w:rsidR="006F2401" w:rsidDel="005B0D44">
            <w:delText xml:space="preserve">Lake </w:delText>
          </w:r>
        </w:del>
        <w:r w:rsidR="006F2401">
          <w:t xml:space="preserve">Mendota, but 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6F2401">
          <w:t>phototrophy</w:t>
        </w:r>
        <w:proofErr w:type="spellEnd"/>
        <w:r w:rsidR="006F2401">
          <w:t>, which in some but not all genomes co-occurred with carbon fixation via the Calvin Cyc</w:t>
        </w:r>
        <w:r w:rsidR="00CC195B">
          <w:t xml:space="preserve">le or the reductive TCA cycle. </w:t>
        </w:r>
      </w:ins>
      <w:ins w:id="507" w:author="Alexandra Linz" w:date="2018-10-01T15:54:00Z">
        <w:r w:rsidR="00CC195B">
          <w:t>We found t</w:t>
        </w:r>
      </w:ins>
      <w:ins w:id="508" w:author="Alexandra Linz" w:date="2018-09-25T13:33:00Z">
        <w:r w:rsidR="006F2401">
          <w:t xml:space="preserve">he greatest diversity and density of glycoside hydrolases in </w:t>
        </w:r>
      </w:ins>
      <w:ins w:id="509" w:author="Alexandra Linz" w:date="2018-10-01T15:54:00Z">
        <w:r w:rsidR="00CC195B">
          <w:t xml:space="preserve">MAGs from </w:t>
        </w:r>
      </w:ins>
      <w:ins w:id="510" w:author="Alexandra Linz" w:date="2018-09-25T13:33:00Z">
        <w:r w:rsidR="006F2401">
          <w:t xml:space="preserve">Trout Bog’s hypolimnion, suggesting a greater potential to degrade recalcitrant carbon in this region. </w:t>
        </w:r>
      </w:ins>
      <w:del w:id="511" w:author="Alexandra Linz" w:date="2018-09-25T13:33:00Z">
        <w:r w:rsidDel="006F2401">
          <w:delText xml:space="preserve">By combining these results with metabolic pathway prediction in MAGs, we </w:delText>
        </w:r>
        <w:r w:rsidR="0074129B" w:rsidDel="006F2401">
          <w:delText>identified</w:delText>
        </w:r>
        <w:r w:rsidDel="006F2401">
          <w:delText xml:space="preserve"> taxa encoding these metabolisms and co-occu</w:delText>
        </w:r>
        <w:r w:rsidR="000640AD" w:rsidDel="006F2401">
          <w:delText>r</w:delText>
        </w:r>
        <w:r w:rsidDel="006F2401">
          <w:delText xml:space="preserve">rence of pathways within </w:delText>
        </w:r>
        <w:r w:rsidR="0074129B" w:rsidDel="006F2401">
          <w:delText>MAGs</w:delText>
        </w:r>
        <w:r w:rsidDel="006F2401">
          <w:delText xml:space="preserve">. We found that phototrophy, carbon fixation, and nitrogen fixation </w:delText>
        </w:r>
        <w:r w:rsidR="0074129B" w:rsidDel="006F2401">
          <w:delText>co-occurred within</w:delText>
        </w:r>
        <w:r w:rsidDel="006F2401">
          <w:delText xml:space="preserve"> the abundant phototrophs </w:delText>
        </w:r>
        <w:r w:rsidRPr="00C70A26" w:rsidDel="006F2401">
          <w:rPr>
            <w:i/>
          </w:rPr>
          <w:delText>Cyanobacteria</w:delText>
        </w:r>
        <w:r w:rsidDel="006F2401">
          <w:delText xml:space="preserve"> in Lake Mendota and </w:delText>
        </w:r>
        <w:r w:rsidRPr="00C70A26" w:rsidDel="006F2401">
          <w:rPr>
            <w:i/>
          </w:rPr>
          <w:delText>Chlorobiales</w:delText>
        </w:r>
        <w:r w:rsidDel="006F2401">
          <w:delText xml:space="preserve"> in Trout Bog. In Lake Mendota, nitrogen fixation was </w:delText>
        </w:r>
        <w:r w:rsidR="0074129B" w:rsidDel="006F2401">
          <w:delText xml:space="preserve">predominantly </w:delText>
        </w:r>
        <w:r w:rsidDel="006F2401">
          <w:delText>associated with</w:delText>
        </w:r>
        <w:r w:rsidRPr="00C70A26" w:rsidDel="006F2401">
          <w:rPr>
            <w:i/>
          </w:rPr>
          <w:delText xml:space="preserve"> Cyanobacteria</w:delText>
        </w:r>
        <w:r w:rsidDel="006F2401">
          <w:delText xml:space="preserve">, </w:delText>
        </w:r>
        <w:r w:rsidR="00C70A26" w:rsidDel="006F2401">
          <w:delText xml:space="preserve">but </w:delText>
        </w:r>
        <w:r w:rsidR="0074129B" w:rsidDel="006F2401">
          <w:delText>it was not associated with any particular taxon in Trout Bog</w:delText>
        </w:r>
        <w:r w:rsidDel="006F2401">
          <w:delText xml:space="preserve">. In the sulfur cycle, </w:delText>
        </w:r>
        <w:r w:rsidR="0074129B" w:rsidDel="006F2401">
          <w:delText xml:space="preserve">we observed </w:delText>
        </w:r>
        <w:r w:rsidDel="006F2401">
          <w:delText>assimilatory pathways more frequently</w:delText>
        </w:r>
        <w:r w:rsidR="0074129B" w:rsidDel="006F2401">
          <w:delText xml:space="preserve"> than dissimilatory pathways</w:delText>
        </w:r>
        <w:r w:rsidDel="006F2401">
          <w:delText xml:space="preserve"> in the MAGs, suggesting a bias towards using sulfur compounds </w:delText>
        </w:r>
        <w:r w:rsidR="003A1F5F" w:rsidDel="006F2401">
          <w:delText>for</w:delText>
        </w:r>
        <w:r w:rsidDel="006F2401">
          <w:delText xml:space="preserve"> biosynthesis rather </w:delText>
        </w:r>
        <w:r w:rsidR="003F0487" w:rsidDel="006F2401">
          <w:delText xml:space="preserve">than </w:delText>
        </w:r>
        <w:r w:rsidR="003A1F5F" w:rsidDel="006F2401">
          <w:delText>as electron donors</w:delText>
        </w:r>
        <w:r w:rsidDel="006F2401">
          <w:delText xml:space="preserve">. </w:delText>
        </w:r>
        <w:r w:rsidR="003A1F5F" w:rsidDel="006F2401">
          <w:delText>We found</w:delText>
        </w:r>
        <w:r w:rsidDel="006F2401">
          <w:delText xml:space="preserve"> the greatest density and diversity of </w:delText>
        </w:r>
        <w:r w:rsidR="003A1F5F" w:rsidDel="006F2401">
          <w:delText>genes annotated as GHs</w:delText>
        </w:r>
        <w:r w:rsidDel="006F2401">
          <w:delText xml:space="preserve"> in the Trout Bog hypolimnion, potentially indicating a greater reliance on complex carbon sources</w:delText>
        </w:r>
        <w:r w:rsidR="003A1F5F" w:rsidDel="006F2401">
          <w:delText xml:space="preserve"> in this environment</w:delText>
        </w:r>
        <w:r w:rsidDel="006F2401">
          <w:delText xml:space="preserve">. </w:delText>
        </w:r>
      </w:del>
      <w:r w:rsidR="003A1F5F">
        <w:t>Our combination of</w:t>
      </w:r>
      <w:r>
        <w:t xml:space="preserve"> functional marker gene analysis and MAG pathway prediction provid</w:t>
      </w:r>
      <w:ins w:id="512" w:author="Alexandra Linz [2]" w:date="2018-10-16T11:31:00Z">
        <w:r w:rsidR="005B0D44">
          <w:t>e</w:t>
        </w:r>
      </w:ins>
      <w:ins w:id="513" w:author="Alexandra Linz" w:date="2018-10-01T15:54:00Z">
        <w:r w:rsidR="00CC195B">
          <w:t>s</w:t>
        </w:r>
      </w:ins>
      <w:del w:id="514" w:author="Alexandra Linz" w:date="2018-10-01T15:54:00Z">
        <w:r w:rsidDel="00CC195B">
          <w:delText>e</w:delText>
        </w:r>
        <w:r w:rsidR="003A1F5F" w:rsidDel="00CC195B">
          <w:delText>d</w:delText>
        </w:r>
      </w:del>
      <w:r>
        <w:t xml:space="preserve"> insight into the complex</w:t>
      </w:r>
      <w:r w:rsidR="000640AD">
        <w:t xml:space="preserve"> </w:t>
      </w:r>
      <w:r w:rsidR="000640AD">
        <w:lastRenderedPageBreak/>
        <w:t>metabolisms underpinning</w:t>
      </w:r>
      <w:r>
        <w:t xml:space="preserve"> freshwater communities and how microbial processes scale to ecosystem functions.</w:t>
      </w:r>
    </w:p>
    <w:p w:rsidR="00FF5880" w:rsidRPr="00797487" w:rsidRDefault="00FF5880" w:rsidP="00FF5880">
      <w:pPr>
        <w:ind w:firstLine="720"/>
        <w:rPr>
          <w:ins w:id="515" w:author="Alexandra Linz" w:date="2018-10-01T15:35:00Z"/>
        </w:rPr>
      </w:pPr>
      <w:ins w:id="516" w:author="Alexandra Linz" w:date="2018-10-01T15:35:00Z">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models o</w:t>
        </w:r>
        <w:r>
          <w:t>f freshwater carbon and nutrient</w:t>
        </w:r>
        <w:r w:rsidRPr="00797487">
          <w:t xml:space="preserve"> cycles with better predictive power. </w:t>
        </w:r>
      </w:ins>
    </w:p>
    <w:p w:rsidR="00FF5880" w:rsidRDefault="00FF5880" w:rsidP="00DC3B2C">
      <w:pPr>
        <w:ind w:firstLine="720"/>
      </w:pPr>
    </w:p>
    <w:p w:rsidR="008853A5" w:rsidRDefault="00046BFF">
      <w:pPr>
        <w:pStyle w:val="Heading3"/>
      </w:pPr>
      <w:bookmarkStart w:id="517" w:name="_m6606topfmb" w:colFirst="0" w:colLast="0"/>
      <w:bookmarkEnd w:id="51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Del="003B25A9" w:rsidRDefault="000640AD" w:rsidP="0069102D">
      <w:pPr>
        <w:ind w:firstLine="720"/>
        <w:rPr>
          <w:del w:id="518" w:author="Alexandra Linz" w:date="2018-09-24T15:10:00Z"/>
        </w:rPr>
      </w:pPr>
      <w:del w:id="519" w:author="Alexandra Linz" w:date="2018-09-24T15:10:00Z">
        <w:r w:rsidDel="003B25A9">
          <w:delText xml:space="preserve">We thank the Joint Genome Institute for supporting this work through the Community Sequencing Program (CSP 394), performing the bioinformatics, and providing technical support. </w:delText>
        </w:r>
        <w:r w:rsidR="0069102D" w:rsidDel="003B25A9">
          <w:delText xml:space="preserve">The work conducted by the U.S. Department of Energy Joint Genome Institute, a DOE Office of Science User Facility, is supported by the Office of Science of the U.S. Department of Energy under Contract No. DE-AC02-05CH11231. </w:delText>
        </w:r>
        <w:r w:rsidR="008E64BD" w:rsidRPr="008E64BD" w:rsidDel="003B25A9">
          <w:delText>K.D.M. acknowledges funding from the United States National Science Foundation Microbial Observatories program (MCB-0702395), the Long Term Ecological Research Program (NTL-LTER DEB- 1440297), and an INSPIRE award (DEB-1344254).</w:delText>
        </w:r>
        <w:r w:rsidR="008E64BD" w:rsidDel="003B25A9">
          <w:delText xml:space="preserve"> A.M.L. </w:delText>
        </w:r>
        <w:r w:rsidR="0047621E" w:rsidDel="003B25A9">
          <w:delText xml:space="preserve">was </w:delText>
        </w:r>
        <w:r w:rsidR="008E64BD" w:rsidDel="003B25A9">
          <w:delText>supported by a pre-doctoral fellowship provided by the University of Wisconsin – Madison Department of Bacteriology</w:delText>
        </w:r>
        <w:r w:rsidR="0047621E" w:rsidDel="003B25A9">
          <w:delText xml:space="preserve"> and </w:delText>
        </w:r>
        <w:r w:rsidR="0047621E" w:rsidRPr="0047621E" w:rsidDel="003B25A9">
          <w:delText>by the National Science Foundation Graduate Research Fellowship Program under grant no. DGE-1256259</w:delText>
        </w:r>
        <w:r w:rsidR="0047621E" w:rsidDel="003B25A9">
          <w:delText xml:space="preserve"> during this research</w:delText>
        </w:r>
        <w:r w:rsidR="008E64BD" w:rsidDel="003B25A9">
          <w:delText>.</w:delText>
        </w:r>
        <w:r w:rsidR="00C160CB" w:rsidDel="003B25A9">
          <w:delText xml:space="preserve"> </w:delText>
        </w:r>
        <w:r w:rsidR="00204AC0" w:rsidDel="003B25A9">
          <w:delText>This material is also based upon work that supported by the National Institute of Food and Agriculture, U.S. Department of Agriculture (Hatch Project 1002996).</w:delText>
        </w:r>
      </w:del>
    </w:p>
    <w:p w:rsidR="008853A5" w:rsidRDefault="00046BFF" w:rsidP="00B44E2D">
      <w:pPr>
        <w:pStyle w:val="Heading1"/>
      </w:pPr>
      <w:bookmarkStart w:id="520" w:name="_10g0eg7e0hhu" w:colFirst="0" w:colLast="0"/>
      <w:bookmarkEnd w:id="520"/>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Table 1. Characteristics of Lake Mendota and Trout Bog</w:t>
      </w:r>
      <w:ins w:id="521" w:author="Alexandra Linz [2]" w:date="2018-10-22T13:52:00Z">
        <w:r w:rsidR="00D172CE">
          <w:rPr>
            <w:b/>
            <w:bCs/>
            <w:color w:val="000000"/>
          </w:rPr>
          <w:t xml:space="preserve"> Lake</w:t>
        </w:r>
      </w:ins>
      <w:r w:rsidRPr="00280EC2">
        <w:rPr>
          <w:b/>
          <w:bCs/>
          <w:color w:val="000000"/>
        </w:rPr>
        <w:t xml:space="preserve">. </w:t>
      </w:r>
      <w:r w:rsidRPr="00280EC2">
        <w:rPr>
          <w:color w:val="000000"/>
        </w:rPr>
        <w:t xml:space="preserve">Water from Lake Mendota and Trout Bog </w:t>
      </w:r>
      <w:ins w:id="522" w:author="Alexandra Linz [2]" w:date="2018-10-22T13:52:00Z">
        <w:r w:rsidR="00D172CE">
          <w:rPr>
            <w:color w:val="000000"/>
          </w:rPr>
          <w:t xml:space="preserve">Lake </w:t>
        </w:r>
      </w:ins>
      <w:r w:rsidRPr="00280EC2">
        <w:rPr>
          <w:color w:val="000000"/>
        </w:rPr>
        <w:t xml:space="preserve">was sampled weekly during the ice-free periods using an integrated water column sampler and </w:t>
      </w:r>
      <w:del w:id="523" w:author="Alexandra Linz" w:date="2018-10-01T15:56:00Z">
        <w:r w:rsidRPr="00280EC2" w:rsidDel="00CC195B">
          <w:rPr>
            <w:color w:val="000000"/>
          </w:rPr>
          <w:delText>filtered for DNA using</w:delText>
        </w:r>
      </w:del>
      <w:ins w:id="524" w:author="Alexandra Linz" w:date="2018-10-01T15:56:00Z">
        <w:r w:rsidR="00CC195B">
          <w:rPr>
            <w:color w:val="000000"/>
          </w:rPr>
          <w:t>bacteria were collected on</w:t>
        </w:r>
      </w:ins>
      <w:r w:rsidRPr="00280EC2">
        <w:rPr>
          <w:color w:val="000000"/>
        </w:rPr>
        <w:t xml:space="preserve"> a </w:t>
      </w:r>
      <w:proofErr w:type="gramStart"/>
      <w:r w:rsidRPr="00280EC2">
        <w:rPr>
          <w:color w:val="000000"/>
        </w:rPr>
        <w:t>0.22 micron</w:t>
      </w:r>
      <w:proofErr w:type="gramEnd"/>
      <w:r w:rsidRPr="00280EC2">
        <w:rPr>
          <w:color w:val="000000"/>
        </w:rPr>
        <w:t xml:space="preserve"> filter. Metagenomic sequencing was </w:t>
      </w:r>
      <w:r w:rsidRPr="00280EC2">
        <w:rPr>
          <w:color w:val="000000"/>
        </w:rPr>
        <w:lastRenderedPageBreak/>
        <w:t xml:space="preserve">performed on DNA extracted from filters collected in 2008-2012 from </w:t>
      </w:r>
      <w:del w:id="525" w:author="Alexandra Linz [2]" w:date="2018-10-22T13:52:00Z">
        <w:r w:rsidRPr="00280EC2" w:rsidDel="00D172CE">
          <w:rPr>
            <w:color w:val="000000"/>
          </w:rPr>
          <w:delText xml:space="preserve">Lake </w:delText>
        </w:r>
      </w:del>
      <w:r w:rsidRPr="00280EC2">
        <w:rPr>
          <w:color w:val="000000"/>
        </w:rPr>
        <w:t xml:space="preserve">Mendota and in 2007-2009 from Trout Bog.  The epilimnion (upper thermal layer) was sampled in both lakes, while the hypolimnion (bottom thermal layer) was sampled only in Trout Bog. Chemistry data were collected by NTL-LTER from depth discrete samples taken from 0 and 4 m for </w:t>
      </w:r>
      <w:del w:id="526" w:author="Alexandra Linz [2]" w:date="2018-10-22T13:52:00Z">
        <w:r w:rsidRPr="00280EC2" w:rsidDel="00D172CE">
          <w:rPr>
            <w:color w:val="000000"/>
          </w:rPr>
          <w:delText xml:space="preserve">Lake </w:delText>
        </w:r>
      </w:del>
      <w:r w:rsidRPr="00280EC2">
        <w:rPr>
          <w:color w:val="000000"/>
        </w:rPr>
        <w:t xml:space="preserve">Mendota, 0 m for the Trout Bog Epilimnion, and 3 and 7 m for the Trout Bog </w:t>
      </w:r>
      <w:ins w:id="527" w:author="Alexandra Linz [2]" w:date="2018-10-22T13:52:00Z">
        <w:r w:rsidR="00D172CE">
          <w:rPr>
            <w:color w:val="000000"/>
          </w:rPr>
          <w:t>h</w:t>
        </w:r>
      </w:ins>
      <w:del w:id="528" w:author="Alexandra Linz [2]" w:date="2018-10-22T13:52:00Z">
        <w:r w:rsidRPr="00280EC2" w:rsidDel="00D172CE">
          <w:rPr>
            <w:color w:val="000000"/>
          </w:rPr>
          <w:delText>H</w:delText>
        </w:r>
      </w:del>
      <w:r w:rsidRPr="00280EC2">
        <w:rPr>
          <w:color w:val="000000"/>
        </w:rPr>
        <w:t>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Significant differences between the Trout Bog and</w:t>
      </w:r>
      <w:del w:id="529" w:author="Alexandra Linz [2]" w:date="2018-10-22T13:53:00Z">
        <w:r w:rsidDel="00D172CE">
          <w:rPr>
            <w:color w:val="000000"/>
          </w:rPr>
          <w:delText xml:space="preserve"> Lake</w:delText>
        </w:r>
      </w:del>
      <w:r>
        <w:rPr>
          <w:color w:val="000000"/>
        </w:rPr>
        <w:t xml:space="preserv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w:t>
      </w:r>
      <w:del w:id="530" w:author="Alexandra Linz [2]" w:date="2018-10-22T13:53:00Z">
        <w:r w:rsidDel="00D172CE">
          <w:rPr>
            <w:color w:val="000000"/>
          </w:rPr>
          <w:delText xml:space="preserve"> Lake</w:delText>
        </w:r>
      </w:del>
      <w:r>
        <w:rPr>
          <w:color w:val="000000"/>
        </w:rPr>
        <w:t xml:space="preserv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ins w:id="531" w:author="Alexandra Linz" w:date="2018-09-24T15:11:00Z">
        <w:r w:rsidR="003B25A9">
          <w:rPr>
            <w:color w:val="000000"/>
          </w:rPr>
          <w:t>P</w:t>
        </w:r>
      </w:ins>
      <w:del w:id="532" w:author="Alexandra Linz" w:date="2018-09-24T15:11:00Z">
        <w:r w:rsidR="0069102D" w:rsidDel="003B25A9">
          <w:rPr>
            <w:color w:val="000000"/>
          </w:rPr>
          <w:delText>LEfSe results for each gene are available in Data S3, and p</w:delText>
        </w:r>
      </w:del>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w:t>
      </w:r>
      <w:ins w:id="533" w:author="Alexandra Linz [2]" w:date="2018-10-22T13:53:00Z">
        <w:r w:rsidR="00D172CE">
          <w:rPr>
            <w:b/>
            <w:bCs/>
            <w:color w:val="000000"/>
          </w:rPr>
          <w:t xml:space="preserve"> Lake</w:t>
        </w:r>
      </w:ins>
      <w:r w:rsidR="005F1EC7">
        <w:rPr>
          <w:b/>
          <w:bCs/>
          <w:color w:val="000000"/>
        </w:rPr>
        <w:t xml:space="preserve">. </w:t>
      </w:r>
      <w:r w:rsidR="005F1EC7">
        <w:rPr>
          <w:color w:val="000000"/>
        </w:rPr>
        <w:t xml:space="preserve">Metabolic pathways were predicted for all MAGs based on their gene content. </w:t>
      </w:r>
      <w:ins w:id="534" w:author="Alexandra Linz" w:date="2018-10-01T15:56:00Z">
        <w:r w:rsidR="00CC195B">
          <w:rPr>
            <w:color w:val="000000"/>
          </w:rPr>
          <w:t>Pathways were considered present when a</w:t>
        </w:r>
      </w:ins>
      <w:del w:id="535" w:author="Alexandra Linz" w:date="2018-10-01T15:56:00Z">
        <w:r w:rsidR="005F1EC7" w:rsidDel="00CC195B">
          <w:rPr>
            <w:color w:val="000000"/>
          </w:rPr>
          <w:delText>A</w:delText>
        </w:r>
      </w:del>
      <w:r w:rsidR="005F1EC7">
        <w:rPr>
          <w:color w:val="000000"/>
        </w:rPr>
        <w:t xml:space="preserve">t least 50% of enzymes in a pathway </w:t>
      </w:r>
      <w:del w:id="536" w:author="Alexandra Linz" w:date="2018-10-01T15:56:00Z">
        <w:r w:rsidR="005F1EC7" w:rsidDel="00CC195B">
          <w:rPr>
            <w:color w:val="000000"/>
          </w:rPr>
          <w:delText>must have been</w:delText>
        </w:r>
      </w:del>
      <w:ins w:id="537" w:author="Alexandra Linz" w:date="2018-10-01T15:56:00Z">
        <w:r w:rsidR="00CC195B">
          <w:rPr>
            <w:color w:val="000000"/>
          </w:rPr>
          <w:t>were</w:t>
        </w:r>
      </w:ins>
      <w:r w:rsidR="005F1EC7">
        <w:rPr>
          <w:color w:val="000000"/>
        </w:rPr>
        <w:t xml:space="preserve"> encoded </w:t>
      </w:r>
      <w:ins w:id="538" w:author="Alexandra Linz" w:date="2018-10-01T15:56:00Z">
        <w:r w:rsidR="00CC195B">
          <w:rPr>
            <w:color w:val="000000"/>
          </w:rPr>
          <w:t xml:space="preserve">in the genome </w:t>
        </w:r>
      </w:ins>
      <w:del w:id="539" w:author="Alexandra Linz" w:date="2018-10-01T15:56:00Z">
        <w:r w:rsidR="005F1EC7" w:rsidDel="00CC195B">
          <w:rPr>
            <w:color w:val="000000"/>
          </w:rPr>
          <w:delText>in the genome for a pathway to be considered present, as well as encoding</w:delText>
        </w:r>
      </w:del>
      <w:ins w:id="540" w:author="Alexandra Linz" w:date="2018-10-01T15:56:00Z">
        <w:r w:rsidR="00CC195B">
          <w:rPr>
            <w:color w:val="000000"/>
          </w:rPr>
          <w:t>and all</w:t>
        </w:r>
      </w:ins>
      <w:r w:rsidR="005F1EC7">
        <w:rPr>
          <w:color w:val="000000"/>
        </w:rPr>
        <w:t xml:space="preserve"> enzymes unique to or required for </w:t>
      </w:r>
      <w:ins w:id="541" w:author="Alexandra Linz" w:date="2018-10-01T15:57:00Z">
        <w:r w:rsidR="00CC195B">
          <w:rPr>
            <w:color w:val="000000"/>
          </w:rPr>
          <w:t>the</w:t>
        </w:r>
      </w:ins>
      <w:del w:id="542" w:author="Alexandra Linz" w:date="2018-10-01T15:57:00Z">
        <w:r w:rsidR="005F1EC7" w:rsidDel="00CC195B">
          <w:rPr>
            <w:color w:val="000000"/>
          </w:rPr>
          <w:delText>a</w:delText>
        </w:r>
      </w:del>
      <w:r w:rsidR="005F1EC7">
        <w:rPr>
          <w:color w:val="000000"/>
        </w:rPr>
        <w:t xml:space="preserve"> pathway</w:t>
      </w:r>
      <w:ins w:id="543" w:author="Alexandra Linz" w:date="2018-10-01T15:57:00Z">
        <w:r w:rsidR="00CC195B">
          <w:rPr>
            <w:color w:val="000000"/>
          </w:rPr>
          <w:t xml:space="preserve"> were present</w:t>
        </w:r>
      </w:ins>
      <w:r w:rsidR="005F1EC7">
        <w:rPr>
          <w:color w:val="000000"/>
        </w:rPr>
        <w:t xml:space="preserve">. Putative pathway presence was aggregated by lake and phylum. This analysis can link potential functions identified in the metagenomes to taxonomic groups that may perform those functions. For example, MAGs </w:t>
      </w:r>
      <w:del w:id="544" w:author="Alexandra Linz" w:date="2018-10-01T15:57:00Z">
        <w:r w:rsidR="005F1EC7" w:rsidDel="00CC195B">
          <w:rPr>
            <w:color w:val="000000"/>
          </w:rPr>
          <w:delText xml:space="preserve">with </w:delText>
        </w:r>
      </w:del>
      <w:ins w:id="545" w:author="Alexandra Linz" w:date="2018-10-01T15:57:00Z">
        <w:r w:rsidR="00CC195B">
          <w:rPr>
            <w:color w:val="000000"/>
          </w:rPr>
          <w:t xml:space="preserve">that </w:t>
        </w:r>
      </w:ins>
      <w:del w:id="546" w:author="Alexandra Linz" w:date="2018-10-01T15:57:00Z">
        <w:r w:rsidR="005F1EC7" w:rsidDel="00CC195B">
          <w:rPr>
            <w:color w:val="000000"/>
          </w:rPr>
          <w:delText>putative pathways for carbon fixation</w:delText>
        </w:r>
      </w:del>
      <w:ins w:id="547" w:author="Alexandra Linz" w:date="2018-10-01T15:57:00Z">
        <w:r w:rsidR="00CC195B">
          <w:rPr>
            <w:color w:val="000000"/>
          </w:rPr>
          <w:t>putatively fix carbon</w:t>
        </w:r>
      </w:ins>
      <w:r w:rsidR="005F1EC7">
        <w:rPr>
          <w:color w:val="000000"/>
        </w:rPr>
        <w:t xml:space="preserve"> also likely fix nitrogen in both lakes. Similar</w:t>
      </w:r>
      <w:ins w:id="548" w:author="Alexandra Linz" w:date="2018-10-01T15:57:00Z">
        <w:r w:rsidR="00CC195B">
          <w:rPr>
            <w:color w:val="000000"/>
          </w:rPr>
          <w:t>ly</w:t>
        </w:r>
      </w:ins>
      <w:r w:rsidR="005F1EC7">
        <w:rPr>
          <w:color w:val="000000"/>
        </w:rPr>
        <w:t xml:space="preserve">, putative degradation pathways for rhamnose, fucose, and galactose were frequently encoded </w:t>
      </w:r>
      <w:ins w:id="549" w:author="Alexandra Linz" w:date="2018-10-01T15:57:00Z">
        <w:r w:rsidR="00CC195B">
          <w:rPr>
            <w:color w:val="000000"/>
          </w:rPr>
          <w:t>with</w:t>
        </w:r>
      </w:ins>
      <w:r w:rsidR="005F1EC7">
        <w:rPr>
          <w:color w:val="000000"/>
        </w:rPr>
        <w:t>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ins w:id="550" w:author="Alexandra Linz" w:date="2018-10-11T08:56:00Z">
        <w:r w:rsidR="00A67A00">
          <w:rPr>
            <w:color w:val="000000"/>
          </w:rPr>
          <w:t xml:space="preserve"> Data for each genome can be found in Data S6.</w:t>
        </w:r>
      </w:ins>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ins w:id="551" w:author="Alexandra Linz" w:date="2018-09-24T15:11:00Z">
        <w:r w:rsidR="003B25A9">
          <w:rPr>
            <w:color w:val="000000"/>
          </w:rPr>
          <w:t>2</w:t>
        </w:r>
      </w:ins>
      <w:r>
        <w:rPr>
          <w:color w:val="000000"/>
        </w:rPr>
        <w:t xml:space="preserve">. </w:t>
      </w:r>
      <w:r w:rsidR="003D102A">
        <w:rPr>
          <w:color w:val="000000"/>
        </w:rPr>
        <w:t>GH</w:t>
      </w:r>
      <w:r>
        <w:rPr>
          <w:color w:val="000000"/>
        </w:rPr>
        <w:t xml:space="preserve"> coding density was calculated for each MAG and averaged by order and lake</w:t>
      </w:r>
      <w:del w:id="552" w:author="Alexandra Linz" w:date="2018-09-24T15:12:00Z">
        <w:r w:rsidDel="003B25A9">
          <w:rPr>
            <w:color w:val="000000"/>
          </w:rPr>
          <w:delText xml:space="preserve"> (A)</w:delText>
        </w:r>
      </w:del>
      <w:r>
        <w:rPr>
          <w:color w:val="000000"/>
        </w:rPr>
        <w:t>. While a few orders contained genes encoding glycoside hydrolases in all three sites, many orders were unique to each site. The orders with the highest coding densit</w:t>
      </w:r>
      <w:ins w:id="553" w:author="Alexandra Linz" w:date="2018-10-01T16:00:00Z">
        <w:r w:rsidR="0055036B">
          <w:rPr>
            <w:color w:val="000000"/>
          </w:rPr>
          <w:t>ies</w:t>
        </w:r>
      </w:ins>
      <w:del w:id="554" w:author="Alexandra Linz" w:date="2018-10-01T16:00:00Z">
        <w:r w:rsidDel="0055036B">
          <w:rPr>
            <w:color w:val="000000"/>
          </w:rPr>
          <w:delText>y</w:delText>
        </w:r>
      </w:del>
      <w:r>
        <w:rPr>
          <w:color w:val="000000"/>
        </w:rPr>
        <w:t xml:space="preserve"> were all found in the Trout Bog hypolimnion. Glycoside hydrolase diversity, an indicator of the range of substrates an organism can degrade, was significantly correlated with coding density (r2 = 0.</w:t>
      </w:r>
      <w:del w:id="555" w:author="Alexandra Linz" w:date="2018-09-24T15:12:00Z">
        <w:r w:rsidDel="003B25A9">
          <w:rPr>
            <w:color w:val="000000"/>
          </w:rPr>
          <w:delText>38</w:delText>
        </w:r>
      </w:del>
      <w:ins w:id="556" w:author="Alexandra Linz" w:date="2018-09-24T15:12:00Z">
        <w:r w:rsidR="003B25A9">
          <w:rPr>
            <w:color w:val="000000"/>
          </w:rPr>
          <w:t>92</w:t>
        </w:r>
      </w:ins>
      <w:r>
        <w:rPr>
          <w:color w:val="000000"/>
        </w:rPr>
        <w:t xml:space="preserve">, p </w:t>
      </w:r>
      <w:ins w:id="557" w:author="Alexandra Linz" w:date="2018-09-24T15:26:00Z">
        <w:r w:rsidR="006F4AD1">
          <w:rPr>
            <w:color w:val="000000"/>
          </w:rPr>
          <w:t>&lt;</w:t>
        </w:r>
      </w:ins>
      <w:del w:id="558" w:author="Alexandra Linz" w:date="2018-09-24T15:26:00Z">
        <w:r w:rsidDel="006F4AD1">
          <w:rPr>
            <w:color w:val="000000"/>
          </w:rPr>
          <w:delText>=</w:delText>
        </w:r>
      </w:del>
      <w:r>
        <w:rPr>
          <w:color w:val="000000"/>
        </w:rPr>
        <w:t xml:space="preserve"> </w:t>
      </w:r>
      <w:ins w:id="559" w:author="Alexandra Linz" w:date="2018-09-24T15:12:00Z">
        <w:r w:rsidR="003B25A9">
          <w:rPr>
            <w:color w:val="000000"/>
          </w:rPr>
          <w:t>2.2</w:t>
        </w:r>
      </w:ins>
      <w:del w:id="560" w:author="Alexandra Linz" w:date="2018-09-24T15:12:00Z">
        <w:r w:rsidDel="003B25A9">
          <w:rPr>
            <w:color w:val="000000"/>
          </w:rPr>
          <w:delText>4.5</w:delText>
        </w:r>
      </w:del>
      <w:r>
        <w:rPr>
          <w:color w:val="000000"/>
        </w:rPr>
        <w:t>x10</w:t>
      </w:r>
      <w:r w:rsidRPr="003B25A9">
        <w:rPr>
          <w:color w:val="000000"/>
          <w:vertAlign w:val="superscript"/>
          <w:rPrChange w:id="561" w:author="Alexandra Linz" w:date="2018-09-24T15:12:00Z">
            <w:rPr>
              <w:color w:val="000000"/>
            </w:rPr>
          </w:rPrChange>
        </w:rPr>
        <w:t>-</w:t>
      </w:r>
      <w:ins w:id="562" w:author="Alexandra Linz" w:date="2018-09-24T15:12:00Z">
        <w:r w:rsidR="003B25A9" w:rsidRPr="003B25A9">
          <w:rPr>
            <w:color w:val="000000"/>
            <w:vertAlign w:val="superscript"/>
            <w:rPrChange w:id="563" w:author="Alexandra Linz" w:date="2018-09-24T15:12:00Z">
              <w:rPr>
                <w:color w:val="000000"/>
              </w:rPr>
            </w:rPrChange>
          </w:rPr>
          <w:t>16</w:t>
        </w:r>
      </w:ins>
      <w:del w:id="564" w:author="Alexandra Linz" w:date="2018-09-24T15:12:00Z">
        <w:r w:rsidDel="003B25A9">
          <w:rPr>
            <w:color w:val="000000"/>
          </w:rPr>
          <w:delText>8</w:delText>
        </w:r>
      </w:del>
      <w:r>
        <w:rPr>
          <w:color w:val="000000"/>
        </w:rPr>
        <w:t xml:space="preserve">). </w:t>
      </w:r>
      <w:del w:id="565" w:author="Alexandra Linz" w:date="2018-09-24T15:12:00Z">
        <w:r w:rsidDel="003B25A9">
          <w:rPr>
            <w:color w:val="000000"/>
          </w:rPr>
          <w:delText>Within MAGs with high glycoside hydrolase density, three families appeared most frequently - GH74,</w:delText>
        </w:r>
        <w:r w:rsidR="003D102A" w:rsidDel="003B25A9">
          <w:rPr>
            <w:color w:val="000000"/>
          </w:rPr>
          <w:delText xml:space="preserve"> </w:delText>
        </w:r>
        <w:r w:rsidDel="003B25A9">
          <w:rPr>
            <w:color w:val="000000"/>
          </w:rPr>
          <w:delText>GH109, and GH23,</w:delText>
        </w:r>
        <w:r w:rsidR="003D102A" w:rsidDel="003B25A9">
          <w:rPr>
            <w:color w:val="000000"/>
          </w:rPr>
          <w:delText xml:space="preserve"> although these abundances may be method-dependent (He et al., 2017)</w:delText>
        </w:r>
        <w:r w:rsidDel="003B25A9">
          <w:rPr>
            <w:color w:val="000000"/>
          </w:rPr>
          <w:delText xml:space="preserve"> (B-D). </w:delText>
        </w:r>
        <w:r w:rsidR="003D102A" w:rsidRPr="00C72B55" w:rsidDel="003B25A9">
          <w:rPr>
            <w:i/>
            <w:color w:val="000000"/>
          </w:rPr>
          <w:delText xml:space="preserve"> </w:delText>
        </w:r>
        <w:r w:rsidR="00CC5549" w:rsidRPr="00C72B55" w:rsidDel="003B25A9">
          <w:rPr>
            <w:i/>
            <w:color w:val="000000"/>
          </w:rPr>
          <w:delText xml:space="preserve">Proteobacteria </w:delText>
        </w:r>
        <w:r w:rsidR="00CC5549" w:rsidDel="003B25A9">
          <w:rPr>
            <w:color w:val="000000"/>
          </w:rPr>
          <w:delText>was split into classes due to the high diversity of this phylum.</w:delText>
        </w:r>
      </w:del>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ins w:id="566" w:author="Alexandra Linz" w:date="2018-09-20T11:12:00Z">
        <w:r w:rsidR="007F46A1">
          <w:rPr>
            <w:color w:val="000000"/>
          </w:rPr>
          <w:t xml:space="preserve">To investigate potential functional changes over time in Lake Mendota, we compared the abundances of </w:t>
        </w:r>
        <w:r w:rsidR="007F46A1" w:rsidRPr="00803A2E">
          <w:rPr>
            <w:i/>
            <w:color w:val="000000"/>
          </w:rPr>
          <w:t>Cyanobacteria</w:t>
        </w:r>
        <w:r w:rsidR="007F46A1">
          <w:rPr>
            <w:color w:val="000000"/>
          </w:rPr>
          <w:t xml:space="preserve"> MAGs (approximated using read coverage normalized by genome length) to the abundances of nitrogen fixation marker genes (approximated u</w:t>
        </w:r>
        <w:r w:rsidR="0055036B">
          <w:rPr>
            <w:color w:val="000000"/>
          </w:rPr>
          <w:t xml:space="preserve">sing the number of BLAST hits </w:t>
        </w:r>
      </w:ins>
      <w:ins w:id="567" w:author="Alexandra Linz" w:date="2018-10-01T16:03:00Z">
        <w:r w:rsidR="0055036B">
          <w:rPr>
            <w:color w:val="000000"/>
          </w:rPr>
          <w:t>to</w:t>
        </w:r>
      </w:ins>
      <w:ins w:id="568" w:author="Alexandra Linz" w:date="2018-09-20T11:12:00Z">
        <w:r w:rsidR="007F46A1">
          <w:rPr>
            <w:color w:val="000000"/>
          </w:rPr>
          <w:t xml:space="preserve"> metagenomes normalized by metagenome size). Only the most abundant </w:t>
        </w:r>
        <w:r w:rsidR="007F46A1" w:rsidRPr="00803A2E">
          <w:rPr>
            <w:i/>
            <w:color w:val="000000"/>
          </w:rPr>
          <w:t>Cyanobacteria</w:t>
        </w:r>
        <w:r w:rsidR="007F46A1">
          <w:rPr>
            <w:color w:val="000000"/>
          </w:rPr>
          <w:t xml:space="preserve"> MAG is shown for each year (panels </w:t>
        </w:r>
        <w:r w:rsidR="007F46A1">
          <w:rPr>
            <w:color w:val="000000"/>
          </w:rPr>
          <w:lastRenderedPageBreak/>
          <w:t>A-E)</w:t>
        </w:r>
      </w:ins>
      <w:ins w:id="569" w:author="Alexandra Linz" w:date="2018-10-01T16:04:00Z">
        <w:r w:rsidR="0055036B">
          <w:rPr>
            <w:color w:val="000000"/>
          </w:rPr>
          <w:t xml:space="preserve"> because</w:t>
        </w:r>
      </w:ins>
      <w:ins w:id="570" w:author="Alexandra Linz" w:date="2018-09-20T11:12:00Z">
        <w:r w:rsidR="007F46A1">
          <w:rPr>
            <w:color w:val="000000"/>
          </w:rPr>
          <w:t xml:space="preserve"> a single MAG was </w:t>
        </w:r>
      </w:ins>
      <w:ins w:id="571" w:author="Alexandra Linz" w:date="2018-10-11T08:43:00Z">
        <w:r w:rsidR="006C04D5">
          <w:rPr>
            <w:color w:val="000000"/>
          </w:rPr>
          <w:t xml:space="preserve">much </w:t>
        </w:r>
      </w:ins>
      <w:ins w:id="572" w:author="Alexandra Linz" w:date="2018-09-20T11:12:00Z">
        <w:r w:rsidR="007F46A1">
          <w:rPr>
            <w:color w:val="000000"/>
          </w:rPr>
          <w:t>more abundant than the rest in each year. The marker genes used were TIGR1282, TIGR1286, and TIGR1287, encodin</w:t>
        </w:r>
        <w:r w:rsidR="0055036B">
          <w:rPr>
            <w:color w:val="000000"/>
          </w:rPr>
          <w:t>g subunits of Mo-Fe nitrogenase</w:t>
        </w:r>
      </w:ins>
      <w:ins w:id="573" w:author="Alexandra Linz" w:date="2018-10-01T16:05:00Z">
        <w:r w:rsidR="0055036B">
          <w:rPr>
            <w:color w:val="000000"/>
          </w:rPr>
          <w:t>, a</w:t>
        </w:r>
      </w:ins>
      <w:ins w:id="574" w:author="Alexandra Linz [2]" w:date="2018-10-16T10:43:00Z">
        <w:r w:rsidR="00A2384D">
          <w:rPr>
            <w:color w:val="000000"/>
          </w:rPr>
          <w:t>s</w:t>
        </w:r>
      </w:ins>
      <w:ins w:id="575" w:author="Alexandra Linz" w:date="2018-10-01T16:05:00Z">
        <w:del w:id="576" w:author="Alexandra Linz [2]" w:date="2018-10-16T10:43:00Z">
          <w:r w:rsidR="0055036B" w:rsidDel="00A2384D">
            <w:rPr>
              <w:color w:val="000000"/>
            </w:rPr>
            <w:delText>nd</w:delText>
          </w:r>
        </w:del>
      </w:ins>
      <w:ins w:id="577" w:author="Alexandra Linz" w:date="2018-09-20T11:12:00Z">
        <w:r w:rsidR="007F46A1">
          <w:rPr>
            <w:color w:val="000000"/>
          </w:rPr>
          <w:t xml:space="preserve"> these were the most frequently observed nitrogenase markers in the </w:t>
        </w:r>
        <w:del w:id="578" w:author="Alexandra Linz [2]" w:date="2018-10-22T13:53:00Z">
          <w:r w:rsidR="007F46A1" w:rsidDel="00D172CE">
            <w:rPr>
              <w:color w:val="000000"/>
            </w:rPr>
            <w:delText xml:space="preserve">Lake </w:delText>
          </w:r>
        </w:del>
        <w:r w:rsidR="007F46A1">
          <w:rPr>
            <w:color w:val="000000"/>
          </w:rPr>
          <w:t xml:space="preserve">Mendota metagenomes (panels F-J). Significantly correlated trends over time were observed between the MAGs and the nitrogenase marker genes in 2008, 2011, and 2012. In years where there was no </w:t>
        </w:r>
      </w:ins>
      <w:ins w:id="579" w:author="Alexandra Linz" w:date="2018-09-20T11:16:00Z">
        <w:r w:rsidR="007F46A1">
          <w:rPr>
            <w:color w:val="000000"/>
          </w:rPr>
          <w:t xml:space="preserve">significant </w:t>
        </w:r>
      </w:ins>
      <w:ins w:id="580" w:author="Alexandra Linz" w:date="2018-09-20T11:12:00Z">
        <w:r w:rsidR="007F46A1">
          <w:rPr>
            <w:color w:val="000000"/>
          </w:rPr>
          <w:t xml:space="preserve">correlation, the dominant MAG did not contain genes indicative of the nitrogen fixation pathway. This suggests that </w:t>
        </w:r>
        <w:r w:rsidR="007F46A1" w:rsidRPr="00803A2E">
          <w:rPr>
            <w:i/>
            <w:color w:val="000000"/>
          </w:rPr>
          <w:t xml:space="preserve">Cyanobacteria </w:t>
        </w:r>
        <w:r w:rsidR="007F46A1">
          <w:rPr>
            <w:color w:val="000000"/>
          </w:rPr>
          <w:t xml:space="preserve">dynamics may be linked to the potential for nitrogen fixation in </w:t>
        </w:r>
        <w:del w:id="581" w:author="Alexandra Linz [2]" w:date="2018-10-22T13:53:00Z">
          <w:r w:rsidR="007F46A1" w:rsidDel="00D172CE">
            <w:rPr>
              <w:color w:val="000000"/>
            </w:rPr>
            <w:delText xml:space="preserve">Lake </w:delText>
          </w:r>
        </w:del>
        <w:r w:rsidR="007F46A1">
          <w:rPr>
            <w:color w:val="000000"/>
          </w:rPr>
          <w:t>Mendota.</w:t>
        </w:r>
      </w:ins>
      <w:del w:id="582" w:author="Alexandra Linz" w:date="2018-09-20T11:12:00Z">
        <w:r w:rsidR="005F1EC7" w:rsidDel="007F46A1">
          <w:rPr>
            <w:color w:val="000000"/>
          </w:rPr>
          <w:delTex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delText>
        </w:r>
        <w:r w:rsidR="005F1EC7" w:rsidRPr="00C72B55" w:rsidDel="007F46A1">
          <w:rPr>
            <w:i/>
            <w:color w:val="000000"/>
          </w:rPr>
          <w:delText>Cyanobacteria</w:delText>
        </w:r>
        <w:r w:rsidR="005F1EC7" w:rsidDel="007F46A1">
          <w:rPr>
            <w:color w:val="000000"/>
          </w:rPr>
          <w:delTex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delText>
        </w:r>
      </w:del>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w:t>
      </w:r>
      <w:ins w:id="583" w:author="Alexandra Linz" w:date="2018-10-01T16:06:00Z">
        <w:r w:rsidR="0055036B">
          <w:rPr>
            <w:color w:val="000000"/>
          </w:rPr>
          <w:t>as</w:t>
        </w:r>
      </w:ins>
      <w:del w:id="584" w:author="Alexandra Linz" w:date="2018-10-01T16:06:00Z">
        <w:r w:rsidR="005F1EC7" w:rsidRPr="00280EC2" w:rsidDel="0055036B">
          <w:rPr>
            <w:color w:val="000000"/>
          </w:rPr>
          <w:delText>ere</w:delText>
        </w:r>
      </w:del>
      <w:r w:rsidR="005F1EC7" w:rsidRPr="00280EC2">
        <w:rPr>
          <w:color w:val="000000"/>
        </w:rPr>
        <w:t xml:space="preserve"> collected by NTL-LTER</w:t>
      </w:r>
      <w:r w:rsidR="0069102D">
        <w:rPr>
          <w:color w:val="000000"/>
        </w:rPr>
        <w:t xml:space="preserve"> (</w:t>
      </w:r>
      <w:hyperlink r:id="rId9">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w:t>
      </w:r>
      <w:del w:id="585" w:author="Alexandra Linz [2]" w:date="2018-10-22T13:53:00Z">
        <w:r w:rsidR="005F1EC7" w:rsidRPr="00280EC2" w:rsidDel="00D172CE">
          <w:rPr>
            <w:color w:val="000000"/>
          </w:rPr>
          <w:delText xml:space="preserve">Lake </w:delText>
        </w:r>
      </w:del>
      <w:r w:rsidR="005F1EC7" w:rsidRPr="00280EC2">
        <w:rPr>
          <w:color w:val="000000"/>
        </w:rPr>
        <w:t xml:space="preserve">Mendota, 0 m for the Trout Bog </w:t>
      </w:r>
      <w:ins w:id="586" w:author="Alexandra Linz [2]" w:date="2018-10-22T13:53:00Z">
        <w:r w:rsidR="00D172CE">
          <w:rPr>
            <w:color w:val="000000"/>
          </w:rPr>
          <w:t>e</w:t>
        </w:r>
      </w:ins>
      <w:del w:id="587" w:author="Alexandra Linz [2]" w:date="2018-10-22T13:53:00Z">
        <w:r w:rsidR="005F1EC7" w:rsidRPr="00280EC2" w:rsidDel="00D172CE">
          <w:rPr>
            <w:color w:val="000000"/>
          </w:rPr>
          <w:delText>E</w:delText>
        </w:r>
      </w:del>
      <w:r w:rsidR="005F1EC7" w:rsidRPr="00280EC2">
        <w:rPr>
          <w:color w:val="000000"/>
        </w:rPr>
        <w:t xml:space="preserve">pilimnion, and 3 and 7 m for the Trout Bog </w:t>
      </w:r>
      <w:proofErr w:type="spellStart"/>
      <w:r w:rsidR="005F1EC7" w:rsidRPr="00280EC2">
        <w:rPr>
          <w:color w:val="000000"/>
        </w:rPr>
        <w:t>H</w:t>
      </w:r>
      <w:ins w:id="588" w:author="Alexandra Linz [2]" w:date="2018-10-22T13:53:00Z">
        <w:r w:rsidR="00D172CE">
          <w:rPr>
            <w:color w:val="000000"/>
          </w:rPr>
          <w:t>h</w:t>
        </w:r>
      </w:ins>
      <w:del w:id="589" w:author="Alexandra Linz [2]" w:date="2018-10-22T13:53:00Z">
        <w:r w:rsidR="005F1EC7" w:rsidRPr="00280EC2" w:rsidDel="00D172CE">
          <w:rPr>
            <w:color w:val="000000"/>
          </w:rPr>
          <w:delText>y</w:delText>
        </w:r>
      </w:del>
      <w:r w:rsidR="005F1EC7" w:rsidRPr="00280EC2">
        <w:rPr>
          <w:color w:val="000000"/>
        </w:rPr>
        <w:t>polimnion</w:t>
      </w:r>
      <w:proofErr w:type="spellEnd"/>
      <w:r w:rsidR="005F1EC7" w:rsidRPr="00280EC2">
        <w:rPr>
          <w:color w:val="000000"/>
        </w:rPr>
        <w:t>. Values reported here are the means of all measurements in the sampling time span for each lake, with standard deviations reported in parentheses.</w:t>
      </w:r>
    </w:p>
    <w:p w:rsidR="005F1EC7" w:rsidDel="00562C73" w:rsidRDefault="005F1EC7" w:rsidP="00B44E2D">
      <w:pPr>
        <w:spacing w:line="240" w:lineRule="auto"/>
        <w:rPr>
          <w:del w:id="590" w:author="Alexandra Linz" w:date="2018-10-01T16:12:00Z"/>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DA172E" w:rsidDel="00DA172E" w:rsidRDefault="005F1EC7" w:rsidP="00DA172E">
      <w:pPr>
        <w:spacing w:line="240" w:lineRule="auto"/>
        <w:rPr>
          <w:del w:id="591" w:author="Alexandra Linz" w:date="2018-09-25T15:33:00Z"/>
          <w:moveTo w:id="592" w:author="Alexandra Linz" w:date="2018-09-25T15:33:00Z"/>
        </w:rPr>
      </w:pPr>
      <w:del w:id="593" w:author="Alexandra Linz" w:date="2018-09-25T15:33:00Z">
        <w:r w:rsidRPr="005F1EC7" w:rsidDel="00DA172E">
          <w:rPr>
            <w:b/>
            <w:color w:val="000000"/>
          </w:rPr>
          <w:delText xml:space="preserve">Data S2. </w:delText>
        </w:r>
      </w:del>
      <w:moveToRangeStart w:id="594" w:author="Alexandra Linz" w:date="2018-09-25T15:33:00Z" w:name="move525652938"/>
      <w:moveTo w:id="595" w:author="Alexandra Linz" w:date="2018-09-25T15:33:00Z">
        <w:del w:id="596" w:author="Alexandra Linz" w:date="2018-09-25T15:33:00Z">
          <w:r w:rsidR="00DA172E" w:rsidRPr="00AC3224" w:rsidDel="00DA172E">
            <w:rPr>
              <w:b/>
            </w:rPr>
            <w:delText>MAG metadata.</w:delText>
          </w:r>
          <w:r w:rsidR="00DA172E" w:rsidDel="00DA172E">
            <w:delText xml:space="preserve"> Information about the completeness, size, and taxonomy of our MAGs, as well as their IMG OIDs, are presented here. Amino acid use was calculated based on the average number of nitrogen atoms translated gene sequences.</w:delText>
          </w:r>
        </w:del>
      </w:moveTo>
    </w:p>
    <w:p w:rsidR="00876143" w:rsidDel="00DA172E" w:rsidRDefault="005F1EC7" w:rsidP="00B44E2D">
      <w:pPr>
        <w:spacing w:line="240" w:lineRule="auto"/>
        <w:rPr>
          <w:moveFrom w:id="597" w:author="Alexandra Linz" w:date="2018-09-25T15:32:00Z"/>
        </w:rPr>
      </w:pPr>
      <w:moveFromRangeStart w:id="598" w:author="Alexandra Linz" w:date="2018-09-25T15:32:00Z" w:name="move525652896"/>
      <w:moveToRangeEnd w:id="594"/>
      <w:moveFrom w:id="599" w:author="Alexandra Linz" w:date="2018-09-25T15:32:00Z">
        <w:r w:rsidRPr="005F1EC7" w:rsidDel="00DA172E">
          <w:rPr>
            <w:b/>
            <w:color w:val="000000"/>
          </w:rPr>
          <w:t>Functional marker genes</w:t>
        </w:r>
        <w:r w:rsidR="00876143" w:rsidDel="00DA172E">
          <w:rPr>
            <w:b/>
            <w:color w:val="000000"/>
          </w:rPr>
          <w:t xml:space="preserve"> used in this study</w:t>
        </w:r>
        <w:r w:rsidRPr="005F1EC7" w:rsidDel="00DA172E">
          <w:rPr>
            <w:b/>
            <w:color w:val="000000"/>
          </w:rPr>
          <w:t>.</w:t>
        </w:r>
        <w:r w:rsidDel="00DA172E">
          <w:rPr>
            <w:color w:val="000000"/>
          </w:rPr>
          <w:t xml:space="preserve"> </w:t>
        </w:r>
        <w:r w:rsidR="00876143" w:rsidDel="00DA172E">
          <w:t xml:space="preserve">This dataset lists the TIGRFAM, COG, or PFAM IDs of sequences used as functional marker genes to analyze how gene content differs by site. </w:t>
        </w:r>
      </w:moveFrom>
    </w:p>
    <w:moveFromRangeEnd w:id="598"/>
    <w:p w:rsidR="00DA172E" w:rsidRDefault="00DA172E" w:rsidP="00B44E2D">
      <w:pPr>
        <w:spacing w:line="240" w:lineRule="auto"/>
        <w:rPr>
          <w:ins w:id="600" w:author="Alexandra Linz" w:date="2018-09-25T15:32:00Z"/>
          <w:b/>
          <w:bCs/>
          <w:color w:val="000000"/>
        </w:rPr>
      </w:pPr>
    </w:p>
    <w:p w:rsidR="00F46B90" w:rsidRDefault="00F46B90" w:rsidP="00B44E2D">
      <w:pPr>
        <w:spacing w:line="240" w:lineRule="auto"/>
        <w:rPr>
          <w:ins w:id="601" w:author="Alexandra Linz" w:date="2018-09-25T15:33:00Z"/>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w:t>
      </w:r>
      <w:del w:id="602" w:author="Alexandra Linz [2]" w:date="2018-10-22T13:53:00Z">
        <w:r w:rsidDel="00D172CE">
          <w:rPr>
            <w:color w:val="000000"/>
          </w:rPr>
          <w:delText xml:space="preserve">Lake </w:delText>
        </w:r>
      </w:del>
      <w:r>
        <w:rPr>
          <w:color w:val="000000"/>
        </w:rPr>
        <w:t xml:space="preserve">Mendota spans 2008-2012, while the Trout Bog time series spans 2007-2009. </w:t>
      </w:r>
      <w:ins w:id="603" w:author="Alexandra Linz" w:date="2018-10-01T16:09:00Z">
        <w:r w:rsidR="00562C73">
          <w:rPr>
            <w:color w:val="000000"/>
          </w:rPr>
          <w:t>J</w:t>
        </w:r>
      </w:ins>
      <w:del w:id="604" w:author="Alexandra Linz" w:date="2018-10-01T16:09:00Z">
        <w:r w:rsidDel="00562C73">
          <w:rPr>
            <w:color w:val="000000"/>
          </w:rPr>
          <w:delText>The large amount of DNA assembled produced j</w:delText>
        </w:r>
      </w:del>
      <w:r>
        <w:rPr>
          <w:color w:val="000000"/>
        </w:rPr>
        <w:t xml:space="preserve">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ins w:id="605" w:author="Alexandra Linz" w:date="2018-10-01T16:09:00Z">
        <w:r w:rsidR="00562C73">
          <w:rPr>
            <w:color w:val="000000"/>
          </w:rPr>
          <w:t xml:space="preserve"> were produced</w:t>
        </w:r>
      </w:ins>
      <w:r>
        <w:rPr>
          <w:color w:val="000000"/>
        </w:rPr>
        <w:t>.</w:t>
      </w:r>
    </w:p>
    <w:p w:rsidR="00DA172E" w:rsidRPr="00DA172E" w:rsidDel="00DA172E" w:rsidRDefault="00DA172E" w:rsidP="00B44E2D">
      <w:pPr>
        <w:spacing w:line="240" w:lineRule="auto"/>
        <w:rPr>
          <w:del w:id="606" w:author="Alexandra Linz" w:date="2018-09-25T15:33:00Z"/>
          <w:rPrChange w:id="607" w:author="Alexandra Linz" w:date="2018-09-25T15:33:00Z">
            <w:rPr>
              <w:del w:id="608" w:author="Alexandra Linz" w:date="2018-09-25T15:33:00Z"/>
              <w:color w:val="000000"/>
            </w:rPr>
          </w:rPrChange>
        </w:rPr>
      </w:pPr>
      <w:ins w:id="609" w:author="Alexandra Linz" w:date="2018-09-25T15:33:00Z">
        <w:r w:rsidRPr="005F1EC7">
          <w:rPr>
            <w:b/>
            <w:color w:val="000000"/>
          </w:rPr>
          <w:t xml:space="preserve">Data S2. </w:t>
        </w:r>
        <w:r w:rsidRPr="00AC3224">
          <w:rPr>
            <w:b/>
          </w:rPr>
          <w:t>MAG metadata.</w:t>
        </w:r>
        <w:r>
          <w:t xml:space="preserve"> Information about the completeness, size, and taxonomy of our MAGs, as well as their IMG OIDs, are presented here. Amino acid use was calculated based on the average number of nitrogen atoms translated gene sequences.</w:t>
        </w:r>
      </w:ins>
    </w:p>
    <w:p w:rsidR="005F1EC7" w:rsidRDefault="005F1EC7" w:rsidP="00B44E2D">
      <w:pPr>
        <w:spacing w:line="240" w:lineRule="auto"/>
        <w:rPr>
          <w:color w:val="000000"/>
        </w:rPr>
      </w:pPr>
      <w:del w:id="610" w:author="Alexandra Linz" w:date="2018-09-24T15:13:00Z">
        <w:r w:rsidRPr="005F1EC7" w:rsidDel="003B25A9">
          <w:rPr>
            <w:b/>
            <w:color w:val="000000"/>
          </w:rPr>
          <w:delText>Data S3. Results of LEfSe analysis on functional marker genes</w:delText>
        </w:r>
        <w:r w:rsidDel="003B25A9">
          <w:rPr>
            <w:color w:val="000000"/>
          </w:rPr>
          <w:delText>. The program LEfSe was used to detect significant differences in gene content between our study sites. The distinguish feature of LEfSe, the LDA effect score, is listed for each marker gene in this dataset.</w:delText>
        </w:r>
      </w:del>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DA172E" w:rsidRDefault="00AC3224" w:rsidP="00DA172E">
      <w:pPr>
        <w:spacing w:line="240" w:lineRule="auto"/>
        <w:rPr>
          <w:ins w:id="611" w:author="Alexandra Linz" w:date="2018-09-25T15:33:00Z"/>
        </w:rPr>
      </w:pPr>
      <w:r w:rsidRPr="00AC3224">
        <w:rPr>
          <w:b/>
        </w:rPr>
        <w:t>Data S</w:t>
      </w:r>
      <w:ins w:id="612" w:author="Alexandra Linz" w:date="2018-09-24T15:14:00Z">
        <w:r w:rsidR="003B25A9">
          <w:rPr>
            <w:b/>
          </w:rPr>
          <w:t>3</w:t>
        </w:r>
      </w:ins>
      <w:del w:id="613" w:author="Alexandra Linz" w:date="2018-09-24T15:14:00Z">
        <w:r w:rsidRPr="00AC3224" w:rsidDel="003B25A9">
          <w:rPr>
            <w:b/>
          </w:rPr>
          <w:delText>4</w:delText>
        </w:r>
      </w:del>
      <w:r w:rsidRPr="00AC3224">
        <w:rPr>
          <w:b/>
        </w:rPr>
        <w:t xml:space="preserve">. </w:t>
      </w:r>
      <w:ins w:id="614" w:author="Alexandra Linz" w:date="2018-09-25T15:33:00Z">
        <w:r w:rsidR="00DA172E" w:rsidRPr="00AC3224">
          <w:rPr>
            <w:b/>
          </w:rPr>
          <w:t>Average nucleotide identity between MAGs.</w:t>
        </w:r>
        <w:r w:rsidR="00DA172E">
          <w:t xml:space="preserve"> Average nucleotide identity (ANI) was calculated between all MAGs in our dataset. MAGs with extremely high ANIs (&gt;97%) are likely from the same populations. An ANI value of “0” indicates that no portions of the genomes aligned.</w:t>
        </w:r>
      </w:ins>
    </w:p>
    <w:p w:rsidR="00AC3224" w:rsidDel="00DA172E" w:rsidRDefault="00326033" w:rsidP="00B44E2D">
      <w:pPr>
        <w:spacing w:line="240" w:lineRule="auto"/>
        <w:rPr>
          <w:moveFrom w:id="615" w:author="Alexandra Linz" w:date="2018-09-25T15:33:00Z"/>
        </w:rPr>
      </w:pPr>
      <w:moveFromRangeStart w:id="616" w:author="Alexandra Linz" w:date="2018-09-25T15:33:00Z" w:name="move525652938"/>
      <w:moveFrom w:id="617" w:author="Alexandra Linz" w:date="2018-09-25T15:33:00Z">
        <w:r w:rsidRPr="00AC3224" w:rsidDel="00DA172E">
          <w:rPr>
            <w:b/>
          </w:rPr>
          <w:t>MAG metadata.</w:t>
        </w:r>
        <w:r w:rsidDel="00DA172E">
          <w:t xml:space="preserve"> Information about the completeness, size, and taxonomy of our MAGs, as well as their IMG OIDs, are presented here. Amino acid use was calculated based on the average number of nitrogen atoms translated gene sequences.</w:t>
        </w:r>
      </w:moveFrom>
    </w:p>
    <w:moveFromRangeEnd w:id="616"/>
    <w:p w:rsidR="00DA172E" w:rsidRDefault="00AC3224" w:rsidP="00DA172E">
      <w:pPr>
        <w:spacing w:line="240" w:lineRule="auto"/>
        <w:rPr>
          <w:ins w:id="618" w:author="Alexandra Linz" w:date="2018-09-25T15:33:00Z"/>
        </w:rPr>
      </w:pPr>
      <w:r w:rsidRPr="00AC3224">
        <w:rPr>
          <w:b/>
        </w:rPr>
        <w:t>Data S</w:t>
      </w:r>
      <w:ins w:id="619" w:author="Alexandra Linz" w:date="2018-09-24T15:14:00Z">
        <w:r w:rsidR="003B25A9">
          <w:rPr>
            <w:b/>
          </w:rPr>
          <w:t>4</w:t>
        </w:r>
      </w:ins>
      <w:del w:id="620" w:author="Alexandra Linz" w:date="2018-09-24T15:14:00Z">
        <w:r w:rsidRPr="00AC3224" w:rsidDel="003B25A9">
          <w:rPr>
            <w:b/>
          </w:rPr>
          <w:delText>5</w:delText>
        </w:r>
      </w:del>
      <w:r w:rsidRPr="00AC3224">
        <w:rPr>
          <w:b/>
        </w:rPr>
        <w:t xml:space="preserve">. </w:t>
      </w:r>
      <w:moveToRangeStart w:id="621" w:author="Alexandra Linz" w:date="2018-09-25T15:32:00Z" w:name="move525652896"/>
      <w:moveTo w:id="622" w:author="Alexandra Linz" w:date="2018-09-25T15:32:00Z">
        <w:r w:rsidR="00DA172E" w:rsidRPr="005F1EC7">
          <w:rPr>
            <w:b/>
            <w:color w:val="000000"/>
          </w:rPr>
          <w:t>Functional marker genes</w:t>
        </w:r>
        <w:r w:rsidR="00DA172E">
          <w:rPr>
            <w:b/>
            <w:color w:val="000000"/>
          </w:rPr>
          <w:t xml:space="preserve"> used in this study</w:t>
        </w:r>
        <w:r w:rsidR="00DA172E" w:rsidRPr="005F1EC7">
          <w:rPr>
            <w:b/>
            <w:color w:val="000000"/>
          </w:rPr>
          <w:t>.</w:t>
        </w:r>
        <w:r w:rsidR="00DA172E">
          <w:rPr>
            <w:color w:val="000000"/>
          </w:rPr>
          <w:t xml:space="preserve"> </w:t>
        </w:r>
        <w:r w:rsidR="00DA172E">
          <w:t xml:space="preserve">This dataset lists the TIGRFAM, COG, or PFAM IDs of sequences used as functional marker genes to analyze how gene content differs by site. </w:t>
        </w:r>
      </w:moveTo>
    </w:p>
    <w:p w:rsidR="00DA172E" w:rsidRDefault="00DA172E" w:rsidP="00DA172E">
      <w:pPr>
        <w:spacing w:line="240" w:lineRule="auto"/>
        <w:rPr>
          <w:moveTo w:id="623" w:author="Alexandra Linz" w:date="2018-09-25T15:32:00Z"/>
        </w:rPr>
      </w:pPr>
      <w:ins w:id="624" w:author="Alexandra Linz" w:date="2018-09-25T15:33:00Z">
        <w:r w:rsidRPr="00AC3224">
          <w:rPr>
            <w:b/>
          </w:rPr>
          <w:t>Data S</w:t>
        </w:r>
        <w:r>
          <w:rPr>
            <w:b/>
          </w:rPr>
          <w:t>5</w:t>
        </w:r>
        <w:r w:rsidRPr="00AC3224">
          <w:rPr>
            <w:b/>
          </w:rPr>
          <w:t>. 16S</w:t>
        </w:r>
      </w:ins>
      <w:ins w:id="625" w:author="Alexandra Linz" w:date="2018-10-01T16:09:00Z">
        <w:r w:rsidR="00562C73">
          <w:rPr>
            <w:b/>
          </w:rPr>
          <w:t xml:space="preserve"> </w:t>
        </w:r>
      </w:ins>
      <w:ins w:id="626" w:author="Alexandra Linz" w:date="2018-09-25T15:33:00Z">
        <w:r w:rsidRPr="00AC3224">
          <w:rPr>
            <w:b/>
          </w:rPr>
          <w:t xml:space="preserve">rRNA </w:t>
        </w:r>
      </w:ins>
      <w:ins w:id="627" w:author="Alexandra Linz" w:date="2018-10-01T16:09:00Z">
        <w:r w:rsidR="00562C73">
          <w:rPr>
            <w:b/>
          </w:rPr>
          <w:t xml:space="preserve">gene </w:t>
        </w:r>
      </w:ins>
      <w:ins w:id="628" w:author="Alexandra Linz" w:date="2018-09-25T15:33:00Z">
        <w:r w:rsidRPr="00AC3224">
          <w:rPr>
            <w:b/>
          </w:rPr>
          <w:t>amplicon sequencing of our samples.</w:t>
        </w:r>
        <w:r>
          <w:t xml:space="preserve"> 16S sequencing was performed over the time series to assess community composition in our study sites. The resulting OTU tables and taxonomic classifications are presented here.</w:t>
        </w:r>
      </w:ins>
    </w:p>
    <w:moveToRangeEnd w:id="621"/>
    <w:p w:rsidR="004D40E1" w:rsidRDefault="004D40E1">
      <w:pPr>
        <w:spacing w:line="240" w:lineRule="auto"/>
        <w:rPr>
          <w:ins w:id="629" w:author="Alexandra Linz" w:date="2018-10-11T09:03:00Z"/>
        </w:rPr>
        <w:pPrChange w:id="630" w:author="Alexandra Linz" w:date="2018-10-11T09:03:00Z">
          <w:pPr/>
        </w:pPrChange>
      </w:pPr>
      <w:ins w:id="631" w:author="Alexandra Linz" w:date="2018-10-11T09:03:00Z">
        <w:r w:rsidRPr="00E60449">
          <w:rPr>
            <w:b/>
          </w:rPr>
          <w:t xml:space="preserve">Data S6. Predicted pathways by MAG. </w:t>
        </w:r>
        <w:r w:rsidRPr="00E60449">
          <w:t xml:space="preserve">This </w:t>
        </w:r>
        <w:r>
          <w:t>dataset is the input to Figure 2 and contains pathway completeness estimates for each MAG individually.</w:t>
        </w:r>
      </w:ins>
    </w:p>
    <w:p w:rsidR="004D40E1" w:rsidRDefault="004D40E1" w:rsidP="00876143">
      <w:pPr>
        <w:pStyle w:val="NormalWeb"/>
        <w:spacing w:before="0" w:beforeAutospacing="0" w:after="160" w:afterAutospacing="0"/>
        <w:rPr>
          <w:ins w:id="632" w:author="Alexandra Linz" w:date="2018-10-11T09:03:00Z"/>
          <w:b/>
        </w:rPr>
      </w:pPr>
    </w:p>
    <w:p w:rsidR="00326033" w:rsidDel="00DA172E" w:rsidRDefault="00326033" w:rsidP="00B44E2D">
      <w:pPr>
        <w:spacing w:line="240" w:lineRule="auto"/>
        <w:rPr>
          <w:del w:id="633" w:author="Alexandra Linz" w:date="2018-09-25T15:32:00Z"/>
        </w:rPr>
      </w:pPr>
      <w:del w:id="634" w:author="Alexandra Linz" w:date="2018-09-25T15:32:00Z">
        <w:r w:rsidRPr="00AC3224" w:rsidDel="00DA172E">
          <w:rPr>
            <w:b/>
          </w:rPr>
          <w:lastRenderedPageBreak/>
          <w:delText>16S rRNA amplicon sequencing of our samples.</w:delText>
        </w:r>
        <w:r w:rsidDel="00DA172E">
          <w:delText xml:space="preserve"> 16S sequencing was performed over the time series to assess community composition in our study sites. The resulting OTU tables and taxonomic classifications are presented here.</w:delText>
        </w:r>
      </w:del>
    </w:p>
    <w:p w:rsidR="00876143" w:rsidRDefault="00876143" w:rsidP="00876143">
      <w:pPr>
        <w:pStyle w:val="NormalWeb"/>
        <w:spacing w:before="0" w:beforeAutospacing="0" w:after="160" w:afterAutospacing="0"/>
        <w:rPr>
          <w:ins w:id="635" w:author="Alexandra Linz" w:date="2018-09-24T15:15:00Z"/>
          <w:color w:val="000000"/>
        </w:rPr>
      </w:pPr>
      <w:r w:rsidRPr="00AC3224">
        <w:rPr>
          <w:b/>
        </w:rPr>
        <w:t>Figure S1. Tree of diversity and nitrogen fixation in our MAGs</w:t>
      </w:r>
      <w:r>
        <w:t xml:space="preserve">. </w:t>
      </w:r>
      <w:r>
        <w:rPr>
          <w:color w:val="000000"/>
        </w:rPr>
        <w:t>To visualize the diversity of our MAGs, phylogenetic marker ge</w:t>
      </w:r>
      <w:ins w:id="636" w:author="Alexandra Linz [2]" w:date="2018-10-22T10:06:00Z">
        <w:r w:rsidR="00B126DC">
          <w:rPr>
            <w:color w:val="000000"/>
          </w:rPr>
          <w:t>n</w:t>
        </w:r>
      </w:ins>
      <w:del w:id="637" w:author="Unknown">
        <w:r w:rsidDel="004D40E1">
          <w:rPr>
            <w:color w:val="000000"/>
          </w:rPr>
          <w:delText>n</w:delText>
        </w:r>
      </w:del>
      <w:ins w:id="638" w:author="Alexandra Linz" w:date="2018-10-11T09:03:00Z">
        <w:r>
          <w:rPr>
            <w:color w:val="000000"/>
          </w:rPr>
          <w:t>e</w:t>
        </w:r>
      </w:ins>
      <w:r>
        <w:rPr>
          <w:color w:val="000000"/>
        </w:rPr>
        <w:t xml:space="preserve">s </w:t>
      </w:r>
      <w:proofErr w:type="gramStart"/>
      <w:r>
        <w:rPr>
          <w:color w:val="000000"/>
        </w:rPr>
        <w:t>were</w:t>
      </w:r>
      <w:proofErr w:type="gramEnd"/>
      <w:r>
        <w:rPr>
          <w:color w:val="000000"/>
        </w:rPr>
        <w:t xml:space="preserv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B25A9" w:rsidRDefault="003B25A9">
      <w:pPr>
        <w:spacing w:line="240" w:lineRule="auto"/>
        <w:rPr>
          <w:ins w:id="639" w:author="Alexandra Linz" w:date="2018-09-24T15:15:00Z"/>
          <w:color w:val="000000"/>
        </w:rPr>
        <w:pPrChange w:id="640" w:author="Alexandra Linz" w:date="2018-09-24T15:15:00Z">
          <w:pPr/>
        </w:pPrChange>
      </w:pPr>
      <w:ins w:id="641" w:author="Alexandra Linz" w:date="2018-09-24T15:15:00Z">
        <w:r w:rsidRPr="00326033">
          <w:rPr>
            <w:b/>
          </w:rPr>
          <w:t>Figure S2.</w:t>
        </w:r>
        <w:r>
          <w:t xml:space="preserve"> </w:t>
        </w:r>
        <w:r w:rsidRPr="00EC0B3F">
          <w:rPr>
            <w:b/>
            <w:color w:val="000000"/>
          </w:rPr>
          <w:t>Abundance of phyla by MAG read coverage.</w:t>
        </w:r>
        <w:r>
          <w:rPr>
            <w:b/>
            <w:color w:val="000000"/>
          </w:rPr>
          <w:t xml:space="preserve"> </w:t>
        </w:r>
        <w:r>
          <w:rPr>
            <w:color w:val="000000"/>
          </w:rPr>
          <w:t xml:space="preserve">We used </w:t>
        </w:r>
        <w:proofErr w:type="gramStart"/>
        <w:r>
          <w:rPr>
            <w:color w:val="000000"/>
          </w:rPr>
          <w:t>read</w:t>
        </w:r>
        <w:proofErr w:type="gramEnd"/>
        <w:r>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Pr>
            <w:color w:val="000000"/>
          </w:rPr>
          <w:t>Phylosift</w:t>
        </w:r>
        <w:proofErr w:type="spellEnd"/>
        <w:r>
          <w:rPr>
            <w:color w:val="000000"/>
          </w:rPr>
          <w:t xml:space="preserve">, and </w:t>
        </w:r>
        <w:r w:rsidRPr="00C72B55">
          <w:rPr>
            <w:i/>
            <w:color w:val="000000"/>
          </w:rPr>
          <w:t>Proteobacteria</w:t>
        </w:r>
        <w:r>
          <w:rPr>
            <w:color w:val="000000"/>
          </w:rPr>
          <w:t xml:space="preserve"> was split into classes due to the high diversity of this phylum. </w:t>
        </w:r>
      </w:ins>
    </w:p>
    <w:p w:rsidR="003B25A9" w:rsidRDefault="003B25A9">
      <w:pPr>
        <w:spacing w:line="240" w:lineRule="auto"/>
        <w:rPr>
          <w:ins w:id="642" w:author="Alexandra Linz" w:date="2018-09-24T15:15:00Z"/>
          <w:color w:val="000000"/>
        </w:rPr>
        <w:pPrChange w:id="643" w:author="Alexandra Linz" w:date="2018-09-24T15:15:00Z">
          <w:pPr/>
        </w:pPrChange>
      </w:pPr>
      <w:ins w:id="644" w:author="Alexandra Linz" w:date="2018-09-24T15:15:00Z">
        <w:r w:rsidRPr="00EC0B3F">
          <w:rPr>
            <w:b/>
            <w:color w:val="000000"/>
          </w:rPr>
          <w:t xml:space="preserve">Figure S3. </w:t>
        </w:r>
        <w:r>
          <w:rPr>
            <w:b/>
            <w:bCs/>
            <w:color w:val="000000"/>
          </w:rPr>
          <w:t xml:space="preserve">16S rRNA gene amplicon results. </w:t>
        </w:r>
        <w:r>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t xml:space="preserve">The 16S V6-V8 region was targeted in Trout Bog, while the V4 region was targeted in </w:t>
        </w:r>
        <w:bookmarkStart w:id="645" w:name="_GoBack"/>
        <w:bookmarkEnd w:id="645"/>
        <w:del w:id="646" w:author="Alexandra Linz [2]" w:date="2018-10-22T13:54:00Z">
          <w:r w:rsidDel="00E71F3F">
            <w:delText xml:space="preserve">Lake </w:delText>
          </w:r>
        </w:del>
        <w:r>
          <w:t xml:space="preserve">Mendota. </w:t>
        </w:r>
        <w:r w:rsidRPr="00C72B55">
          <w:rPr>
            <w:i/>
            <w:color w:val="000000"/>
          </w:rPr>
          <w:t>Proteobacteria</w:t>
        </w:r>
        <w:r>
          <w:rPr>
            <w:color w:val="000000"/>
          </w:rPr>
          <w:t xml:space="preserve"> was split into classes due to the high diversity of this phylum. </w:t>
        </w:r>
      </w:ins>
    </w:p>
    <w:p w:rsidR="005B794C" w:rsidRDefault="005B794C" w:rsidP="005B794C">
      <w:pPr>
        <w:spacing w:line="240" w:lineRule="auto"/>
        <w:rPr>
          <w:ins w:id="647" w:author="Alexandra Linz [2]" w:date="2018-10-22T13:46:00Z"/>
        </w:rPr>
        <w:pPrChange w:id="648" w:author="Alexandra Linz [2]" w:date="2018-10-22T13:46:00Z">
          <w:pPr/>
        </w:pPrChange>
      </w:pPr>
      <w:ins w:id="649" w:author="Alexandra Linz [2]" w:date="2018-10-22T13:46:00Z">
        <w:r w:rsidRPr="00522F81">
          <w:rPr>
            <w:b/>
          </w:rPr>
          <w:t xml:space="preserve">Data S7. </w:t>
        </w:r>
        <w:proofErr w:type="spellStart"/>
        <w:r w:rsidRPr="00522F81">
          <w:rPr>
            <w:b/>
          </w:rPr>
          <w:t>CAZyme</w:t>
        </w:r>
        <w:proofErr w:type="spellEnd"/>
        <w:r w:rsidRPr="00522F81">
          <w:rPr>
            <w:b/>
          </w:rPr>
          <w:t xml:space="preserve"> annotations in the MAGs.</w:t>
        </w:r>
        <w:r>
          <w:t xml:space="preserve"> To assess the potential to degrade complex carbon compounds, we annotated carbohydrate active enzymes in our MAGs using dbCAN2. The output of dbCAN2 for each MAG is presented here.</w:t>
        </w:r>
      </w:ins>
    </w:p>
    <w:p w:rsidR="003B25A9" w:rsidRDefault="003B25A9" w:rsidP="00876143">
      <w:pPr>
        <w:pStyle w:val="NormalWeb"/>
        <w:spacing w:before="0" w:beforeAutospacing="0" w:after="160" w:afterAutospacing="0"/>
      </w:pPr>
    </w:p>
    <w:p w:rsidR="00326033" w:rsidDel="003B25A9" w:rsidRDefault="00326033" w:rsidP="00B44E2D">
      <w:pPr>
        <w:spacing w:line="240" w:lineRule="auto"/>
        <w:rPr>
          <w:del w:id="650" w:author="Alexandra Linz" w:date="2018-09-24T15:15:00Z"/>
        </w:rPr>
      </w:pPr>
      <w:del w:id="651" w:author="Alexandra Linz" w:date="2018-09-24T15:15:00Z">
        <w:r w:rsidRPr="00326033" w:rsidDel="003B25A9">
          <w:rPr>
            <w:b/>
          </w:rPr>
          <w:delText>Figure S2.</w:delText>
        </w:r>
        <w:r w:rsidDel="003B25A9">
          <w:delText xml:space="preserve"> </w:delText>
        </w:r>
        <w:r w:rsidDel="003B25A9">
          <w:rPr>
            <w:b/>
            <w:bCs/>
            <w:color w:val="000000"/>
          </w:rPr>
          <w:delText xml:space="preserve">How representative are the MAGs of the microbial communities? </w:delText>
        </w:r>
        <w:r w:rsidDel="003B25A9">
          <w:rPr>
            <w:color w:val="000000"/>
          </w:rPr>
          <w:delText xml:space="preserve">The community composition observed via 16S rRNA gene amplicon sequencing (A) and inferred using the proportions of reads from the same metagenomic time series samples that mapped to set of MAGs affiliated with major phyla (B). MAGs were classified using Phylosift, while 16S sequences were classified to the phylum level. Numbers above bars indicating abundances greater than the limit of the y-axis. </w:delText>
        </w:r>
        <w:r w:rsidDel="003B25A9">
          <w:delText xml:space="preserve">The 16S V6-V8 region was targeted in Trout Bog, while the V4 region was targeted in Lake Mendota. </w:delText>
        </w:r>
        <w:r w:rsidRPr="00C72B55" w:rsidDel="003B25A9">
          <w:rPr>
            <w:i/>
            <w:color w:val="000000"/>
          </w:rPr>
          <w:delText>Proteobacteria</w:delText>
        </w:r>
        <w:r w:rsidDel="003B25A9">
          <w:rPr>
            <w:color w:val="000000"/>
          </w:rPr>
          <w:delTex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delText>
        </w:r>
      </w:del>
    </w:p>
    <w:p w:rsidR="00AC3224" w:rsidDel="00DA172E" w:rsidRDefault="00326033">
      <w:pPr>
        <w:spacing w:line="240" w:lineRule="auto"/>
        <w:rPr>
          <w:del w:id="652" w:author="Alexandra Linz" w:date="2018-09-25T15:33:00Z"/>
        </w:rPr>
      </w:pPr>
      <w:del w:id="653" w:author="Alexandra Linz" w:date="2018-09-24T15:15:00Z">
        <w:r w:rsidRPr="00AC3224" w:rsidDel="003B25A9">
          <w:rPr>
            <w:b/>
          </w:rPr>
          <w:delText xml:space="preserve"> </w:delText>
        </w:r>
      </w:del>
      <w:del w:id="654" w:author="Alexandra Linz" w:date="2018-09-25T15:33:00Z">
        <w:r w:rsidR="00AC3224" w:rsidRPr="00AC3224" w:rsidDel="00DA172E">
          <w:rPr>
            <w:b/>
          </w:rPr>
          <w:delText>Data S</w:delText>
        </w:r>
      </w:del>
      <w:del w:id="655" w:author="Alexandra Linz" w:date="2018-09-24T15:15:00Z">
        <w:r w:rsidR="00AC3224" w:rsidRPr="00AC3224" w:rsidDel="003B25A9">
          <w:rPr>
            <w:b/>
          </w:rPr>
          <w:delText>6</w:delText>
        </w:r>
      </w:del>
      <w:del w:id="656" w:author="Alexandra Linz" w:date="2018-09-25T15:33:00Z">
        <w:r w:rsidR="00AC3224" w:rsidRPr="00AC3224" w:rsidDel="00DA172E">
          <w:rPr>
            <w:b/>
          </w:rPr>
          <w:delText>. Average nucleotide identity between MAGs.</w:delText>
        </w:r>
        <w:r w:rsidR="00AC3224" w:rsidDel="00DA172E">
          <w:delText xml:space="preserve"> Average nucleotide identity (ANI) was calculated between all MAGs in our dataset. MAGs with extremely high ANIs (&gt;97%) are likely from the same populations.</w:delText>
        </w:r>
        <w:r w:rsidR="00B353E1" w:rsidDel="00DA172E">
          <w:delText xml:space="preserve"> An ANI value of “0” indicates that no portions of the genomes aligned.</w:delText>
        </w:r>
      </w:del>
    </w:p>
    <w:p w:rsidR="008853A5" w:rsidRDefault="00046BFF">
      <w:pPr>
        <w:pStyle w:val="Heading1"/>
      </w:pPr>
      <w:r>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w:t>
      </w:r>
      <w:r w:rsidRPr="0074129B">
        <w:rPr>
          <w:noProof/>
        </w:rPr>
        <w:lastRenderedPageBreak/>
        <w:t xml:space="preserve">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w:t>
      </w:r>
      <w:r w:rsidRPr="0074129B">
        <w:rPr>
          <w:noProof/>
        </w:rPr>
        <w:lastRenderedPageBreak/>
        <w:t xml:space="preserve">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w:t>
      </w:r>
      <w:r w:rsidRPr="0074129B">
        <w:rPr>
          <w:noProof/>
        </w:rPr>
        <w:lastRenderedPageBreak/>
        <w:t>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w:t>
      </w:r>
      <w:r w:rsidRPr="0074129B">
        <w:rPr>
          <w:noProof/>
        </w:rPr>
        <w:lastRenderedPageBreak/>
        <w:t xml:space="preserve">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w:t>
      </w:r>
      <w:r w:rsidRPr="0074129B">
        <w:rPr>
          <w:noProof/>
        </w:rPr>
        <w:lastRenderedPageBreak/>
        <w:t>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Rohwer RR., Hamilton</w:t>
      </w:r>
      <w:r w:rsidR="00B73579">
        <w:rPr>
          <w:noProof/>
        </w:rPr>
        <w:t xml:space="preserve"> JJ., Newton RJ., McM</w:t>
      </w:r>
      <w:r w:rsidRPr="0074129B">
        <w:rPr>
          <w:noProof/>
        </w:rPr>
        <w:t xml:space="preserve">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w:t>
      </w:r>
      <w:r w:rsidRPr="0074129B">
        <w:rPr>
          <w:noProof/>
        </w:rPr>
        <w:lastRenderedPageBreak/>
        <w:t xml:space="preserve">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9DB" w:rsidRDefault="008C29DB" w:rsidP="00426301">
      <w:pPr>
        <w:spacing w:after="0" w:line="240" w:lineRule="auto"/>
      </w:pPr>
      <w:r>
        <w:separator/>
      </w:r>
    </w:p>
  </w:endnote>
  <w:endnote w:type="continuationSeparator" w:id="0">
    <w:p w:rsidR="008C29DB" w:rsidRDefault="008C29DB"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D172CE" w:rsidRDefault="00D172CE">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D172CE" w:rsidRDefault="00D17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9DB" w:rsidRDefault="008C29DB" w:rsidP="00426301">
      <w:pPr>
        <w:spacing w:after="0" w:line="240" w:lineRule="auto"/>
      </w:pPr>
      <w:r>
        <w:separator/>
      </w:r>
    </w:p>
  </w:footnote>
  <w:footnote w:type="continuationSeparator" w:id="0">
    <w:p w:rsidR="008C29DB" w:rsidRDefault="008C29DB"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rson w15:author="Alexandra Linz [2]">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4F6F"/>
    <w:rsid w:val="00021D94"/>
    <w:rsid w:val="0002485C"/>
    <w:rsid w:val="00046BFF"/>
    <w:rsid w:val="000640AD"/>
    <w:rsid w:val="000818CE"/>
    <w:rsid w:val="0008274E"/>
    <w:rsid w:val="00087969"/>
    <w:rsid w:val="00087FC0"/>
    <w:rsid w:val="000A57D4"/>
    <w:rsid w:val="000F1720"/>
    <w:rsid w:val="000F405C"/>
    <w:rsid w:val="00107B68"/>
    <w:rsid w:val="001359E8"/>
    <w:rsid w:val="00136764"/>
    <w:rsid w:val="00142B1E"/>
    <w:rsid w:val="00166966"/>
    <w:rsid w:val="00180B02"/>
    <w:rsid w:val="00180C4D"/>
    <w:rsid w:val="001D1459"/>
    <w:rsid w:val="001D2345"/>
    <w:rsid w:val="00204AC0"/>
    <w:rsid w:val="00217012"/>
    <w:rsid w:val="00251DEA"/>
    <w:rsid w:val="00280E6F"/>
    <w:rsid w:val="00282CFB"/>
    <w:rsid w:val="00295464"/>
    <w:rsid w:val="00297B75"/>
    <w:rsid w:val="002C4D58"/>
    <w:rsid w:val="002E05D5"/>
    <w:rsid w:val="00326033"/>
    <w:rsid w:val="003A1F5F"/>
    <w:rsid w:val="003B25A9"/>
    <w:rsid w:val="003C2636"/>
    <w:rsid w:val="003D102A"/>
    <w:rsid w:val="003D1D4E"/>
    <w:rsid w:val="003F0487"/>
    <w:rsid w:val="00412BD0"/>
    <w:rsid w:val="00426301"/>
    <w:rsid w:val="004339D2"/>
    <w:rsid w:val="00443746"/>
    <w:rsid w:val="00466CC4"/>
    <w:rsid w:val="0047621E"/>
    <w:rsid w:val="00485450"/>
    <w:rsid w:val="004929C6"/>
    <w:rsid w:val="00492F9A"/>
    <w:rsid w:val="00495B23"/>
    <w:rsid w:val="004B181C"/>
    <w:rsid w:val="004C06E4"/>
    <w:rsid w:val="004C3850"/>
    <w:rsid w:val="004C6FFE"/>
    <w:rsid w:val="004D40E1"/>
    <w:rsid w:val="004D4F24"/>
    <w:rsid w:val="004F4FB8"/>
    <w:rsid w:val="00505126"/>
    <w:rsid w:val="00512F1D"/>
    <w:rsid w:val="0055036B"/>
    <w:rsid w:val="005555E0"/>
    <w:rsid w:val="00562C73"/>
    <w:rsid w:val="00564BB8"/>
    <w:rsid w:val="005B0399"/>
    <w:rsid w:val="005B0D44"/>
    <w:rsid w:val="005B794C"/>
    <w:rsid w:val="005F1EC7"/>
    <w:rsid w:val="005F572D"/>
    <w:rsid w:val="00613B0C"/>
    <w:rsid w:val="00622EC1"/>
    <w:rsid w:val="00647D2F"/>
    <w:rsid w:val="006618AC"/>
    <w:rsid w:val="00670A2E"/>
    <w:rsid w:val="00675B52"/>
    <w:rsid w:val="0069102D"/>
    <w:rsid w:val="00692562"/>
    <w:rsid w:val="006C04D5"/>
    <w:rsid w:val="006C05F6"/>
    <w:rsid w:val="006E2BB8"/>
    <w:rsid w:val="006F2401"/>
    <w:rsid w:val="006F4AD1"/>
    <w:rsid w:val="00702D24"/>
    <w:rsid w:val="0071096B"/>
    <w:rsid w:val="0071524A"/>
    <w:rsid w:val="00715556"/>
    <w:rsid w:val="00726987"/>
    <w:rsid w:val="00731EB3"/>
    <w:rsid w:val="00735D96"/>
    <w:rsid w:val="0074129B"/>
    <w:rsid w:val="00751BEC"/>
    <w:rsid w:val="00762C09"/>
    <w:rsid w:val="00770B63"/>
    <w:rsid w:val="007B251F"/>
    <w:rsid w:val="007B75B0"/>
    <w:rsid w:val="007F46A1"/>
    <w:rsid w:val="008002E4"/>
    <w:rsid w:val="0081301B"/>
    <w:rsid w:val="00830027"/>
    <w:rsid w:val="00832F7B"/>
    <w:rsid w:val="008615FC"/>
    <w:rsid w:val="00873431"/>
    <w:rsid w:val="00873AF2"/>
    <w:rsid w:val="00876143"/>
    <w:rsid w:val="008853A5"/>
    <w:rsid w:val="00893C86"/>
    <w:rsid w:val="008A215B"/>
    <w:rsid w:val="008C1648"/>
    <w:rsid w:val="008C1799"/>
    <w:rsid w:val="008C29DB"/>
    <w:rsid w:val="008C29DF"/>
    <w:rsid w:val="008D14F1"/>
    <w:rsid w:val="008E1791"/>
    <w:rsid w:val="008E64BD"/>
    <w:rsid w:val="008F3E06"/>
    <w:rsid w:val="009115A6"/>
    <w:rsid w:val="00914E94"/>
    <w:rsid w:val="00931E14"/>
    <w:rsid w:val="00933DA9"/>
    <w:rsid w:val="00936094"/>
    <w:rsid w:val="00950DEB"/>
    <w:rsid w:val="00972BFC"/>
    <w:rsid w:val="009770A7"/>
    <w:rsid w:val="00992786"/>
    <w:rsid w:val="009E1F39"/>
    <w:rsid w:val="009E6A17"/>
    <w:rsid w:val="00A15AC4"/>
    <w:rsid w:val="00A2384D"/>
    <w:rsid w:val="00A33EF6"/>
    <w:rsid w:val="00A46658"/>
    <w:rsid w:val="00A50124"/>
    <w:rsid w:val="00A67A00"/>
    <w:rsid w:val="00A87224"/>
    <w:rsid w:val="00A917DD"/>
    <w:rsid w:val="00AA5B67"/>
    <w:rsid w:val="00AB1E2D"/>
    <w:rsid w:val="00AC3224"/>
    <w:rsid w:val="00AC5303"/>
    <w:rsid w:val="00AD17F6"/>
    <w:rsid w:val="00AD71F6"/>
    <w:rsid w:val="00AD7709"/>
    <w:rsid w:val="00B126DC"/>
    <w:rsid w:val="00B155B0"/>
    <w:rsid w:val="00B24DBF"/>
    <w:rsid w:val="00B32BF2"/>
    <w:rsid w:val="00B353E1"/>
    <w:rsid w:val="00B44E2D"/>
    <w:rsid w:val="00B47A76"/>
    <w:rsid w:val="00B5094B"/>
    <w:rsid w:val="00B73579"/>
    <w:rsid w:val="00B80701"/>
    <w:rsid w:val="00B844B8"/>
    <w:rsid w:val="00B849E7"/>
    <w:rsid w:val="00B870DF"/>
    <w:rsid w:val="00B913AB"/>
    <w:rsid w:val="00B9401B"/>
    <w:rsid w:val="00BA4CB8"/>
    <w:rsid w:val="00BB48D4"/>
    <w:rsid w:val="00BF2DF6"/>
    <w:rsid w:val="00C136D4"/>
    <w:rsid w:val="00C14ABA"/>
    <w:rsid w:val="00C160CB"/>
    <w:rsid w:val="00C16B21"/>
    <w:rsid w:val="00C50BFC"/>
    <w:rsid w:val="00C60627"/>
    <w:rsid w:val="00C70A26"/>
    <w:rsid w:val="00C72B55"/>
    <w:rsid w:val="00C7598C"/>
    <w:rsid w:val="00C81937"/>
    <w:rsid w:val="00C8519B"/>
    <w:rsid w:val="00CA5281"/>
    <w:rsid w:val="00CB0FD6"/>
    <w:rsid w:val="00CB4C7D"/>
    <w:rsid w:val="00CC195B"/>
    <w:rsid w:val="00CC48A4"/>
    <w:rsid w:val="00CC5549"/>
    <w:rsid w:val="00CD3AF8"/>
    <w:rsid w:val="00CE29AC"/>
    <w:rsid w:val="00CE56F8"/>
    <w:rsid w:val="00D04A5D"/>
    <w:rsid w:val="00D05772"/>
    <w:rsid w:val="00D115FB"/>
    <w:rsid w:val="00D172CE"/>
    <w:rsid w:val="00D254E4"/>
    <w:rsid w:val="00D345B4"/>
    <w:rsid w:val="00D43F04"/>
    <w:rsid w:val="00D66DE0"/>
    <w:rsid w:val="00D720E0"/>
    <w:rsid w:val="00D81AA1"/>
    <w:rsid w:val="00D8419C"/>
    <w:rsid w:val="00DA172E"/>
    <w:rsid w:val="00DA5126"/>
    <w:rsid w:val="00DB387B"/>
    <w:rsid w:val="00DC3B2C"/>
    <w:rsid w:val="00DC5F61"/>
    <w:rsid w:val="00DD28F6"/>
    <w:rsid w:val="00DE2F1A"/>
    <w:rsid w:val="00DF28FD"/>
    <w:rsid w:val="00DF4C5B"/>
    <w:rsid w:val="00E0354C"/>
    <w:rsid w:val="00E067DC"/>
    <w:rsid w:val="00E240CC"/>
    <w:rsid w:val="00E5221C"/>
    <w:rsid w:val="00E71F3F"/>
    <w:rsid w:val="00E84246"/>
    <w:rsid w:val="00E94C90"/>
    <w:rsid w:val="00E962F5"/>
    <w:rsid w:val="00EC7C8E"/>
    <w:rsid w:val="00F02C6D"/>
    <w:rsid w:val="00F21C62"/>
    <w:rsid w:val="00F433E3"/>
    <w:rsid w:val="00F46B90"/>
    <w:rsid w:val="00F82001"/>
    <w:rsid w:val="00F90674"/>
    <w:rsid w:val="00F91AC0"/>
    <w:rsid w:val="00F9672B"/>
    <w:rsid w:val="00FC1652"/>
    <w:rsid w:val="00FC2C3B"/>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A711C"/>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8D14F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14F1"/>
    <w:rPr>
      <w:sz w:val="18"/>
      <w:szCs w:val="18"/>
    </w:rPr>
  </w:style>
  <w:style w:type="paragraph" w:styleId="Revision">
    <w:name w:val="Revision"/>
    <w:hidden/>
    <w:uiPriority w:val="99"/>
    <w:semiHidden/>
    <w:rsid w:val="0050512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BB69-DCF8-B448-ACBF-2A2A5C76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30</Pages>
  <Words>61648</Words>
  <Characters>351395</Characters>
  <Application>Microsoft Office Word</Application>
  <DocSecurity>0</DocSecurity>
  <Lines>2928</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27</cp:revision>
  <dcterms:created xsi:type="dcterms:W3CDTF">2018-09-20T13:50:00Z</dcterms:created>
  <dcterms:modified xsi:type="dcterms:W3CDTF">2018-10-22T18:54:00Z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